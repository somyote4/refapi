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76F8" w14:textId="77777777" w:rsidR="00410383" w:rsidRDefault="003B15B6" w:rsidP="00AC5C4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5 </w:t>
      </w:r>
    </w:p>
    <w:p w14:paraId="10D20CCE" w14:textId="7830D2D0" w:rsidR="00466C42" w:rsidRDefault="00187AD8" w:rsidP="00AC5C4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41ABB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</w:t>
      </w:r>
      <w:r w:rsidR="0000026E" w:rsidRPr="00441ABB">
        <w:rPr>
          <w:rFonts w:ascii="TH SarabunPSK" w:hAnsi="TH SarabunPSK" w:cs="TH SarabunPSK"/>
          <w:b/>
          <w:bCs/>
          <w:sz w:val="32"/>
          <w:szCs w:val="32"/>
          <w:cs/>
        </w:rPr>
        <w:t>ข้อมูลอ้างอิง</w:t>
      </w:r>
      <w:r w:rsidR="009B5781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</w:t>
      </w:r>
      <w:r w:rsidR="009B5781" w:rsidRPr="009B5781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</w:t>
      </w:r>
      <w:r w:rsidR="009B5781">
        <w:rPr>
          <w:rFonts w:ascii="TH SarabunPSK" w:hAnsi="TH SarabunPSK" w:cs="TH SarabunPSK" w:hint="cs"/>
          <w:b/>
          <w:bCs/>
          <w:sz w:val="32"/>
          <w:szCs w:val="32"/>
          <w:cs/>
        </w:rPr>
        <w:t>การแลกเปลี่ยนข้อมูลภาครัฐ</w:t>
      </w:r>
      <w:r w:rsidR="00AC5C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2FA7829" w14:textId="6F61AA60" w:rsidR="00187AD8" w:rsidRDefault="00A741B1" w:rsidP="00AC5C4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41ABB">
        <w:rPr>
          <w:rFonts w:ascii="TH SarabunPSK" w:hAnsi="TH SarabunPSK" w:cs="TH SarabunPSK"/>
          <w:b/>
          <w:bCs/>
          <w:sz w:val="32"/>
          <w:szCs w:val="32"/>
        </w:rPr>
        <w:t xml:space="preserve">(Reference Data </w:t>
      </w:r>
      <w:r w:rsidR="00DB6B73">
        <w:rPr>
          <w:rFonts w:ascii="TH SarabunPSK" w:hAnsi="TH SarabunPSK" w:cs="TH SarabunPSK"/>
          <w:b/>
          <w:bCs/>
          <w:sz w:val="32"/>
          <w:szCs w:val="32"/>
        </w:rPr>
        <w:t>Management</w:t>
      </w:r>
      <w:r w:rsidR="009B578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B5781">
        <w:rPr>
          <w:rFonts w:ascii="TH SarabunPSK" w:hAnsi="TH SarabunPSK" w:cs="TH SarabunPSK"/>
          <w:b/>
          <w:bCs/>
          <w:sz w:val="32"/>
          <w:szCs w:val="32"/>
        </w:rPr>
        <w:t>for GDX</w:t>
      </w:r>
      <w:r w:rsidR="00187AD8" w:rsidRPr="00441ABB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DE0917D" w14:textId="529317E4" w:rsidR="00BC500E" w:rsidRDefault="00BC500E" w:rsidP="00513FA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0B71AE" w14:textId="461E2D8D" w:rsidR="009B5781" w:rsidRPr="009B5781" w:rsidRDefault="009B5781" w:rsidP="005909E6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B5781">
        <w:rPr>
          <w:rFonts w:ascii="TH SarabunPSK" w:hAnsi="TH SarabunPSK" w:cs="TH SarabunPSK"/>
          <w:sz w:val="32"/>
          <w:szCs w:val="32"/>
          <w:cs/>
        </w:rPr>
        <w:t>บทนี้</w:t>
      </w:r>
      <w:r w:rsidR="005909E6">
        <w:rPr>
          <w:rFonts w:ascii="TH SarabunPSK" w:hAnsi="TH SarabunPSK" w:cs="TH SarabunPSK" w:hint="cs"/>
          <w:sz w:val="32"/>
          <w:szCs w:val="32"/>
          <w:cs/>
        </w:rPr>
        <w:t>กล่าวถึงการจัดการข้อมูลอ้างอิงที่เป็นข้อมูลสำคัญสำหรับการแลกเปลี่ยนข้อมูลภาครัฐ ข้อมูลอ้างอิง</w:t>
      </w:r>
      <w:ins w:id="1" w:author="Pisit Piyapasuntra" w:date="2019-05-07T15:50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มีผลกระทบ</w:t>
        </w:r>
      </w:ins>
      <w:ins w:id="2" w:author="Pisit Piyapasuntra" w:date="2019-05-07T15:51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โดยตรงต่อ</w:t>
        </w:r>
      </w:ins>
      <w:del w:id="3" w:author="Pisit Piyapasuntra" w:date="2019-05-07T15:51:00Z">
        <w:r w:rsidR="005909E6" w:rsidDel="00CE14DE">
          <w:rPr>
            <w:rFonts w:ascii="TH SarabunPSK" w:hAnsi="TH SarabunPSK" w:cs="TH SarabunPSK" w:hint="cs"/>
            <w:sz w:val="32"/>
            <w:szCs w:val="32"/>
            <w:cs/>
          </w:rPr>
          <w:delText>จะเป็นมาตรฐานการกำหนด</w:delText>
        </w:r>
      </w:del>
      <w:r w:rsidR="005909E6">
        <w:rPr>
          <w:rFonts w:ascii="TH SarabunPSK" w:hAnsi="TH SarabunPSK" w:cs="TH SarabunPSK" w:hint="cs"/>
          <w:sz w:val="32"/>
          <w:szCs w:val="32"/>
          <w:cs/>
        </w:rPr>
        <w:t>รูปแบบการแลกเปลี่ยนข้อมูลระหว่างหน่วยงาน</w:t>
      </w:r>
      <w:del w:id="4" w:author="Pisit Piyapasuntra" w:date="2019-05-07T15:51:00Z">
        <w:r w:rsidR="005909E6" w:rsidDel="00CE14DE">
          <w:rPr>
            <w:rFonts w:ascii="TH SarabunPSK" w:hAnsi="TH SarabunPSK" w:cs="TH SarabunPSK" w:hint="cs"/>
            <w:sz w:val="32"/>
            <w:szCs w:val="32"/>
            <w:cs/>
          </w:rPr>
          <w:delText>ให้สามารถรับส่งข้อมูลร่วมกันได้</w:delText>
        </w:r>
      </w:del>
      <w:r w:rsidR="005909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ins w:id="5" w:author="Pisit Piyapasuntra" w:date="2019-05-07T15:51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 xml:space="preserve">ตัวอย่างข้อมูลชนิดนี้ เช่น </w:t>
        </w:r>
      </w:ins>
      <w:del w:id="6" w:author="Pisit Piyapasuntra" w:date="2019-05-07T15:52:00Z">
        <w:r w:rsidR="005909E6" w:rsidDel="00CE14DE">
          <w:rPr>
            <w:rFonts w:ascii="TH SarabunPSK" w:hAnsi="TH SarabunPSK" w:cs="TH SarabunPSK" w:hint="cs"/>
            <w:sz w:val="32"/>
            <w:szCs w:val="32"/>
            <w:cs/>
          </w:rPr>
          <w:delText>ซึ่งสำหรับการแลกเปลี่ยนข้อมูลภาครัฐจะ</w:delText>
        </w:r>
        <w:r w:rsidRPr="009B5781" w:rsidDel="00CE14DE">
          <w:rPr>
            <w:rFonts w:ascii="TH SarabunPSK" w:hAnsi="TH SarabunPSK" w:cs="TH SarabunPSK"/>
            <w:sz w:val="32"/>
            <w:szCs w:val="32"/>
            <w:cs/>
          </w:rPr>
          <w:delText>เป็น</w:delText>
        </w:r>
        <w:r w:rsidRPr="009B5781" w:rsidDel="00CE14DE">
          <w:rPr>
            <w:rFonts w:ascii="TH SarabunPSK" w:hAnsi="TH SarabunPSK" w:cs="TH SarabunPSK" w:hint="cs"/>
            <w:sz w:val="32"/>
            <w:szCs w:val="32"/>
            <w:cs/>
          </w:rPr>
          <w:delText>การรวบรวม</w:delText>
        </w:r>
      </w:del>
      <w:r w:rsidRPr="009B5781">
        <w:rPr>
          <w:rFonts w:ascii="TH SarabunPSK" w:hAnsi="TH SarabunPSK" w:cs="TH SarabunPSK"/>
          <w:sz w:val="32"/>
          <w:szCs w:val="32"/>
          <w:cs/>
        </w:rPr>
        <w:t>รายการข้อมูล</w:t>
      </w:r>
      <w:r w:rsidR="005909E6">
        <w:rPr>
          <w:rFonts w:ascii="TH SarabunPSK" w:hAnsi="TH SarabunPSK" w:cs="TH SarabunPSK" w:hint="cs"/>
          <w:sz w:val="32"/>
          <w:szCs w:val="32"/>
          <w:cs/>
        </w:rPr>
        <w:t>รายชื่อ</w:t>
      </w:r>
      <w:r w:rsidRPr="009B5781">
        <w:rPr>
          <w:rFonts w:ascii="TH SarabunPSK" w:hAnsi="TH SarabunPSK" w:cs="TH SarabunPSK"/>
          <w:sz w:val="32"/>
          <w:szCs w:val="32"/>
          <w:cs/>
        </w:rPr>
        <w:t xml:space="preserve">หน่วยงานของรัฐ </w:t>
      </w:r>
      <w:r w:rsidR="005909E6">
        <w:rPr>
          <w:rFonts w:ascii="TH SarabunPSK" w:hAnsi="TH SarabunPSK" w:cs="TH SarabunPSK" w:hint="cs"/>
          <w:sz w:val="32"/>
          <w:szCs w:val="32"/>
          <w:cs/>
        </w:rPr>
        <w:t>ทะเบียน</w:t>
      </w:r>
      <w:r w:rsidRPr="009B5781">
        <w:rPr>
          <w:rFonts w:ascii="TH SarabunPSK" w:hAnsi="TH SarabunPSK" w:cs="TH SarabunPSK"/>
          <w:sz w:val="32"/>
          <w:szCs w:val="32"/>
          <w:cs/>
        </w:rPr>
        <w:t>เอกสารที่เกี่ยวข้องเบื้องต้น</w:t>
      </w:r>
      <w:r w:rsidR="005909E6">
        <w:rPr>
          <w:rFonts w:ascii="TH SarabunPSK" w:hAnsi="TH SarabunPSK" w:cs="TH SarabunPSK" w:hint="cs"/>
          <w:sz w:val="32"/>
          <w:szCs w:val="32"/>
          <w:cs/>
        </w:rPr>
        <w:t xml:space="preserve"> รายชื่อกระบวนงานเพื่อบริการประชาชน</w:t>
      </w:r>
      <w:r w:rsidRPr="009B57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7D24">
        <w:rPr>
          <w:rFonts w:ascii="TH SarabunPSK" w:hAnsi="TH SarabunPSK" w:cs="TH SarabunPSK" w:hint="cs"/>
          <w:sz w:val="32"/>
          <w:szCs w:val="32"/>
          <w:cs/>
        </w:rPr>
        <w:t xml:space="preserve">และอื่น ๆ ที่เกี่ยวข้อง </w:t>
      </w:r>
      <w:ins w:id="7" w:author="Pisit Piyapasuntra" w:date="2019-05-07T15:52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ข้อมูลนี้ถูกจัดทำขึ้น</w:t>
        </w:r>
      </w:ins>
      <w:r w:rsidR="00617D24">
        <w:rPr>
          <w:rFonts w:ascii="TH SarabunPSK" w:hAnsi="TH SarabunPSK" w:cs="TH SarabunPSK" w:hint="cs"/>
          <w:sz w:val="32"/>
          <w:szCs w:val="32"/>
          <w:cs/>
        </w:rPr>
        <w:t>เพื่อ</w:t>
      </w:r>
      <w:del w:id="8" w:author="Pisit Piyapasuntra" w:date="2019-05-07T15:52:00Z">
        <w:r w:rsidRPr="009B5781" w:rsidDel="00CE14DE">
          <w:rPr>
            <w:rFonts w:ascii="TH SarabunPSK" w:hAnsi="TH SarabunPSK" w:cs="TH SarabunPSK"/>
            <w:sz w:val="32"/>
            <w:szCs w:val="32"/>
            <w:cs/>
          </w:rPr>
          <w:delText>เป็นการแสดงให้เห็นภาพรวมของการจัดบริการต่าง</w:delText>
        </w:r>
        <w:r w:rsidR="00617D24" w:rsidDel="00CE14DE">
          <w:rPr>
            <w:rFonts w:ascii="TH SarabunPSK" w:hAnsi="TH SarabunPSK" w:cs="TH SarabunPSK" w:hint="cs"/>
            <w:sz w:val="32"/>
            <w:szCs w:val="32"/>
            <w:cs/>
          </w:rPr>
          <w:delText xml:space="preserve"> </w:delText>
        </w:r>
        <w:r w:rsidRPr="009B5781" w:rsidDel="00CE14DE">
          <w:rPr>
            <w:rFonts w:ascii="TH SarabunPSK" w:hAnsi="TH SarabunPSK" w:cs="TH SarabunPSK"/>
            <w:sz w:val="32"/>
            <w:szCs w:val="32"/>
            <w:cs/>
          </w:rPr>
          <w:delText xml:space="preserve">ๆ ที่ให้แก่ประชาชนอย่างเป็นระบบ </w:delText>
        </w:r>
        <w:r w:rsidRPr="009B5781" w:rsidDel="00CE14DE">
          <w:rPr>
            <w:rFonts w:ascii="TH SarabunPSK" w:hAnsi="TH SarabunPSK" w:cs="TH SarabunPSK" w:hint="cs"/>
            <w:sz w:val="32"/>
            <w:szCs w:val="32"/>
            <w:cs/>
          </w:rPr>
          <w:delText>โดยจัดเป็นตารางที่</w:delText>
        </w:r>
        <w:r w:rsidRPr="009B5781" w:rsidDel="00CE14DE">
          <w:rPr>
            <w:rFonts w:ascii="TH SarabunPSK" w:hAnsi="TH SarabunPSK" w:cs="TH SarabunPSK"/>
            <w:sz w:val="32"/>
            <w:szCs w:val="32"/>
            <w:cs/>
          </w:rPr>
          <w:delText>สร้างขึ้นเพื่อ</w:delText>
        </w:r>
      </w:del>
      <w:r w:rsidRPr="009B5781">
        <w:rPr>
          <w:rFonts w:ascii="TH SarabunPSK" w:hAnsi="TH SarabunPSK" w:cs="TH SarabunPSK"/>
          <w:sz w:val="32"/>
          <w:szCs w:val="32"/>
          <w:cs/>
        </w:rPr>
        <w:t xml:space="preserve">เป็นแหล่งอ้างอิงในระดับประเทศ </w:t>
      </w:r>
      <w:del w:id="9" w:author="Pisit Piyapasuntra" w:date="2019-05-07T15:53:00Z">
        <w:r w:rsidRPr="009B5781" w:rsidDel="00CE14DE">
          <w:rPr>
            <w:rFonts w:ascii="TH SarabunPSK" w:hAnsi="TH SarabunPSK" w:cs="TH SarabunPSK" w:hint="cs"/>
            <w:sz w:val="32"/>
            <w:szCs w:val="32"/>
            <w:cs/>
          </w:rPr>
          <w:delText>ทั้งนี้จะต้องนำเสนอผู้รับผิดชอบในการกำหนดและ</w:delText>
        </w:r>
      </w:del>
      <w:ins w:id="10" w:author="Pisit Piyapasuntra" w:date="2019-05-07T15:53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เป็นรายการอ้างอิง</w:t>
        </w:r>
      </w:ins>
      <w:del w:id="11" w:author="Pisit Piyapasuntra" w:date="2019-05-07T15:53:00Z">
        <w:r w:rsidRPr="009B5781" w:rsidDel="00CE14DE">
          <w:rPr>
            <w:rFonts w:ascii="TH SarabunPSK" w:hAnsi="TH SarabunPSK" w:cs="TH SarabunPSK" w:hint="cs"/>
            <w:sz w:val="32"/>
            <w:szCs w:val="32"/>
            <w:cs/>
          </w:rPr>
          <w:delText>ประกาศ</w:delText>
        </w:r>
      </w:del>
      <w:r w:rsidRPr="009B5781">
        <w:rPr>
          <w:rFonts w:ascii="TH SarabunPSK" w:hAnsi="TH SarabunPSK" w:cs="TH SarabunPSK"/>
          <w:sz w:val="32"/>
          <w:szCs w:val="32"/>
          <w:cs/>
        </w:rPr>
        <w:t>อย่างเป็นทางการ</w:t>
      </w:r>
      <w:ins w:id="12" w:author="Pisit Piyapasuntra" w:date="2019-05-07T15:53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จาก</w:t>
        </w:r>
      </w:ins>
      <w:del w:id="13" w:author="Pisit Piyapasuntra" w:date="2019-05-07T15:53:00Z">
        <w:r w:rsidR="00617D24" w:rsidDel="00CE14DE">
          <w:rPr>
            <w:rFonts w:ascii="TH SarabunPSK" w:hAnsi="TH SarabunPSK" w:cs="TH SarabunPSK" w:hint="cs"/>
            <w:sz w:val="32"/>
            <w:szCs w:val="32"/>
            <w:cs/>
          </w:rPr>
          <w:delText xml:space="preserve"> ในประเด็นความรับผิดชอบของ</w:delText>
        </w:r>
      </w:del>
      <w:r w:rsidRPr="009B5781">
        <w:rPr>
          <w:rFonts w:ascii="TH SarabunPSK" w:hAnsi="TH SarabunPSK" w:cs="TH SarabunPSK"/>
          <w:sz w:val="32"/>
          <w:szCs w:val="32"/>
          <w:cs/>
        </w:rPr>
        <w:t>หน่วยงาน</w:t>
      </w:r>
      <w:ins w:id="14" w:author="Pisit Piyapasuntra" w:date="2019-05-07T15:53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ผู้รับผิดชอบ</w:t>
        </w:r>
      </w:ins>
      <w:r w:rsidR="00617D24">
        <w:rPr>
          <w:rFonts w:ascii="TH SarabunPSK" w:hAnsi="TH SarabunPSK" w:cs="TH SarabunPSK" w:hint="cs"/>
          <w:sz w:val="32"/>
          <w:szCs w:val="32"/>
          <w:cs/>
        </w:rPr>
        <w:t>ในการเป็น</w:t>
      </w:r>
      <w:del w:id="15" w:author="Pisit Piyapasuntra" w:date="2019-05-07T15:54:00Z">
        <w:r w:rsidRPr="009B5781" w:rsidDel="00CE14DE">
          <w:rPr>
            <w:rFonts w:ascii="TH SarabunPSK" w:hAnsi="TH SarabunPSK" w:cs="TH SarabunPSK"/>
            <w:sz w:val="32"/>
            <w:szCs w:val="32"/>
            <w:cs/>
          </w:rPr>
          <w:delText>ผู้</w:delText>
        </w:r>
      </w:del>
      <w:r w:rsidRPr="009B5781">
        <w:rPr>
          <w:rFonts w:ascii="TH SarabunPSK" w:hAnsi="TH SarabunPSK" w:cs="TH SarabunPSK"/>
          <w:sz w:val="32"/>
          <w:szCs w:val="32"/>
          <w:cs/>
        </w:rPr>
        <w:t>ดูแล</w:t>
      </w:r>
      <w:ins w:id="16" w:author="Pisit Piyapasuntra" w:date="2019-05-07T15:54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และปรับปรุง</w:t>
        </w:r>
      </w:ins>
      <w:r w:rsidRPr="009B5781">
        <w:rPr>
          <w:rFonts w:ascii="TH SarabunPSK" w:hAnsi="TH SarabunPSK" w:cs="TH SarabunPSK"/>
          <w:sz w:val="32"/>
          <w:szCs w:val="32"/>
          <w:cs/>
        </w:rPr>
        <w:t>ข้อมูล</w:t>
      </w:r>
      <w:del w:id="17" w:author="Pisit Piyapasuntra" w:date="2019-05-07T15:54:00Z">
        <w:r w:rsidR="00617D24" w:rsidDel="00CE14DE">
          <w:rPr>
            <w:rFonts w:ascii="TH SarabunPSK" w:hAnsi="TH SarabunPSK" w:cs="TH SarabunPSK" w:hint="cs"/>
            <w:sz w:val="32"/>
            <w:szCs w:val="32"/>
            <w:cs/>
          </w:rPr>
          <w:delText>อ้างอิง</w:delText>
        </w:r>
        <w:r w:rsidRPr="009B5781" w:rsidDel="00CE14DE">
          <w:rPr>
            <w:rFonts w:ascii="TH SarabunPSK" w:hAnsi="TH SarabunPSK" w:cs="TH SarabunPSK" w:hint="cs"/>
            <w:sz w:val="32"/>
            <w:szCs w:val="32"/>
            <w:cs/>
          </w:rPr>
          <w:delText xml:space="preserve"> โดยเทียบ</w:delText>
        </w:r>
      </w:del>
      <w:r w:rsidRPr="009B5781">
        <w:rPr>
          <w:rFonts w:ascii="TH SarabunPSK" w:hAnsi="TH SarabunPSK" w:cs="TH SarabunPSK"/>
          <w:sz w:val="32"/>
          <w:szCs w:val="32"/>
          <w:cs/>
        </w:rPr>
        <w:t>ตาม</w:t>
      </w:r>
      <w:ins w:id="18" w:author="Pisit Piyapasuntra" w:date="2019-05-07T15:54:00Z">
        <w:r w:rsidR="00CE14DE" w:rsidRPr="009B5781">
          <w:rPr>
            <w:rFonts w:ascii="TH SarabunPSK" w:hAnsi="TH SarabunPSK" w:cs="TH SarabunPSK" w:hint="cs"/>
            <w:sz w:val="32"/>
            <w:szCs w:val="32"/>
            <w:cs/>
          </w:rPr>
          <w:t>อำนาจ</w:t>
        </w:r>
      </w:ins>
      <w:r w:rsidRPr="009B5781">
        <w:rPr>
          <w:rFonts w:ascii="TH SarabunPSK" w:hAnsi="TH SarabunPSK" w:cs="TH SarabunPSK"/>
          <w:sz w:val="32"/>
          <w:szCs w:val="32"/>
          <w:cs/>
        </w:rPr>
        <w:t>หน้าที่</w:t>
      </w:r>
      <w:ins w:id="19" w:author="Pisit Piyapasuntra" w:date="2019-05-07T15:55:00Z">
        <w:r w:rsidR="00CE14DE" w:rsidRPr="009B5781">
          <w:rPr>
            <w:rFonts w:ascii="TH SarabunPSK" w:hAnsi="TH SarabunPSK" w:cs="TH SarabunPSK"/>
            <w:sz w:val="32"/>
            <w:szCs w:val="32"/>
            <w:cs/>
          </w:rPr>
          <w:t>ที่</w:t>
        </w:r>
      </w:ins>
      <w:del w:id="20" w:author="Pisit Piyapasuntra" w:date="2019-05-07T15:54:00Z">
        <w:r w:rsidRPr="009B5781" w:rsidDel="00CE14DE">
          <w:rPr>
            <w:rFonts w:ascii="TH SarabunPSK" w:hAnsi="TH SarabunPSK" w:cs="TH SarabunPSK" w:hint="cs"/>
            <w:sz w:val="32"/>
            <w:szCs w:val="32"/>
            <w:cs/>
          </w:rPr>
          <w:delText>อำนาจ</w:delText>
        </w:r>
      </w:del>
      <w:ins w:id="21" w:author="Pisit Piyapasuntra" w:date="2019-05-07T15:54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ระบุไว้ใน</w:t>
        </w:r>
      </w:ins>
      <w:del w:id="22" w:author="Pisit Piyapasuntra" w:date="2019-05-07T15:54:00Z">
        <w:r w:rsidRPr="009B5781" w:rsidDel="00CE14DE">
          <w:rPr>
            <w:rFonts w:ascii="TH SarabunPSK" w:hAnsi="TH SarabunPSK" w:cs="TH SarabunPSK" w:hint="cs"/>
            <w:sz w:val="32"/>
            <w:szCs w:val="32"/>
            <w:cs/>
          </w:rPr>
          <w:delText>ตาม</w:delText>
        </w:r>
      </w:del>
      <w:r w:rsidRPr="009B5781">
        <w:rPr>
          <w:rFonts w:ascii="TH SarabunPSK" w:hAnsi="TH SarabunPSK" w:cs="TH SarabunPSK" w:hint="cs"/>
          <w:sz w:val="32"/>
          <w:szCs w:val="32"/>
          <w:cs/>
        </w:rPr>
        <w:t>กฎหมาย</w:t>
      </w:r>
      <w:r w:rsidRPr="009B57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5781">
        <w:rPr>
          <w:rFonts w:ascii="TH SarabunPSK" w:hAnsi="TH SarabunPSK" w:cs="TH SarabunPSK" w:hint="cs"/>
          <w:sz w:val="32"/>
          <w:szCs w:val="32"/>
          <w:cs/>
        </w:rPr>
        <w:t>พร้อมกับ</w:t>
      </w:r>
      <w:del w:id="23" w:author="Pisit Piyapasuntra" w:date="2019-05-07T15:55:00Z">
        <w:r w:rsidRPr="009B5781" w:rsidDel="00CE14DE">
          <w:rPr>
            <w:rFonts w:ascii="TH SarabunPSK" w:hAnsi="TH SarabunPSK" w:cs="TH SarabunPSK" w:hint="cs"/>
            <w:sz w:val="32"/>
            <w:szCs w:val="32"/>
            <w:cs/>
          </w:rPr>
          <w:delText>การกำหนดกระบวนการ</w:delText>
        </w:r>
      </w:del>
      <w:r w:rsidRPr="009B5781">
        <w:rPr>
          <w:rFonts w:ascii="TH SarabunPSK" w:hAnsi="TH SarabunPSK" w:cs="TH SarabunPSK" w:hint="cs"/>
          <w:sz w:val="32"/>
          <w:szCs w:val="32"/>
          <w:cs/>
        </w:rPr>
        <w:t>ดูแล</w:t>
      </w:r>
      <w:ins w:id="24" w:author="Pisit Piyapasuntra" w:date="2019-05-07T15:56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คุณภาพและ</w:t>
        </w:r>
      </w:ins>
      <w:r w:rsidRPr="009B5781">
        <w:rPr>
          <w:rFonts w:ascii="TH SarabunPSK" w:hAnsi="TH SarabunPSK" w:cs="TH SarabunPSK" w:hint="cs"/>
          <w:sz w:val="32"/>
          <w:szCs w:val="32"/>
          <w:cs/>
        </w:rPr>
        <w:t>ความถูกต้องของ</w:t>
      </w:r>
      <w:ins w:id="25" w:author="Pisit Piyapasuntra" w:date="2019-05-07T15:55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ข้อมูล</w:t>
        </w:r>
      </w:ins>
      <w:ins w:id="26" w:author="Pisit Piyapasuntra" w:date="2019-05-07T15:56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ดั</w:t>
        </w:r>
      </w:ins>
      <w:ins w:id="27" w:author="Pisit Piyapasuntra" w:date="2019-05-07T15:55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งกล่</w:t>
        </w:r>
      </w:ins>
      <w:ins w:id="28" w:author="Pisit Piyapasuntra" w:date="2019-05-07T15:56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าว</w:t>
        </w:r>
      </w:ins>
      <w:del w:id="29" w:author="Pisit Piyapasuntra" w:date="2019-05-07T15:56:00Z">
        <w:r w:rsidRPr="009B5781" w:rsidDel="00CE14DE">
          <w:rPr>
            <w:rFonts w:ascii="TH SarabunPSK" w:hAnsi="TH SarabunPSK" w:cs="TH SarabunPSK" w:hint="cs"/>
            <w:sz w:val="32"/>
            <w:szCs w:val="32"/>
            <w:cs/>
          </w:rPr>
          <w:delText>ตารางอ้างอิง</w:delText>
        </w:r>
      </w:del>
      <w:r w:rsidRPr="009B57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7D24">
        <w:rPr>
          <w:rFonts w:ascii="TH SarabunPSK" w:hAnsi="TH SarabunPSK" w:cs="TH SarabunPSK" w:hint="cs"/>
          <w:sz w:val="32"/>
          <w:szCs w:val="32"/>
          <w:cs/>
        </w:rPr>
        <w:t>โดย</w:t>
      </w:r>
      <w:ins w:id="30" w:author="Pisit Piyapasuntra" w:date="2019-05-07T15:56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กระบวนการ</w:t>
        </w:r>
      </w:ins>
      <w:del w:id="31" w:author="Pisit Piyapasuntra" w:date="2019-05-07T15:56:00Z">
        <w:r w:rsidRPr="009B5781" w:rsidDel="00CE14DE">
          <w:rPr>
            <w:rFonts w:ascii="TH SarabunPSK" w:hAnsi="TH SarabunPSK" w:cs="TH SarabunPSK"/>
            <w:sz w:val="32"/>
            <w:szCs w:val="32"/>
            <w:cs/>
          </w:rPr>
          <w:delText>ทุกครั้งที่มีการประกาศ</w:delText>
        </w:r>
      </w:del>
      <w:r w:rsidRPr="009B5781">
        <w:rPr>
          <w:rFonts w:ascii="TH SarabunPSK" w:hAnsi="TH SarabunPSK" w:cs="TH SarabunPSK"/>
          <w:sz w:val="32"/>
          <w:szCs w:val="32"/>
          <w:cs/>
        </w:rPr>
        <w:t>เปลี่ยนแปลง</w:t>
      </w:r>
      <w:ins w:id="32" w:author="Pisit Piyapasuntra" w:date="2019-05-07T15:56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ที่นำเสนอในเอกสารนี้</w:t>
        </w:r>
      </w:ins>
      <w:del w:id="33" w:author="Pisit Piyapasuntra" w:date="2019-05-07T15:57:00Z">
        <w:r w:rsidRPr="009B5781" w:rsidDel="00CE14DE">
          <w:rPr>
            <w:rFonts w:ascii="TH SarabunPSK" w:hAnsi="TH SarabunPSK" w:cs="TH SarabunPSK"/>
            <w:sz w:val="32"/>
            <w:szCs w:val="32"/>
            <w:cs/>
          </w:rPr>
          <w:delText>อย่างเป็นทางการ จะมี</w:delText>
        </w:r>
        <w:r w:rsidRPr="009B5781" w:rsidDel="00CE14DE">
          <w:rPr>
            <w:rFonts w:ascii="TH SarabunPSK" w:hAnsi="TH SarabunPSK" w:cs="TH SarabunPSK" w:hint="cs"/>
            <w:sz w:val="32"/>
            <w:szCs w:val="32"/>
            <w:cs/>
          </w:rPr>
          <w:delText>ผู้รับผิดชอบมีการดำเนิน</w:delText>
        </w:r>
        <w:r w:rsidRPr="009B5781" w:rsidDel="00CE14DE">
          <w:rPr>
            <w:rFonts w:ascii="TH SarabunPSK" w:hAnsi="TH SarabunPSK" w:cs="TH SarabunPSK"/>
            <w:sz w:val="32"/>
            <w:szCs w:val="32"/>
            <w:cs/>
          </w:rPr>
          <w:delText>การเข้ามาแก้ไข</w:delText>
        </w:r>
        <w:r w:rsidRPr="009B5781" w:rsidDel="00CE14DE">
          <w:rPr>
            <w:rFonts w:ascii="TH SarabunPSK" w:hAnsi="TH SarabunPSK" w:cs="TH SarabunPSK" w:hint="cs"/>
            <w:sz w:val="32"/>
            <w:szCs w:val="32"/>
            <w:cs/>
          </w:rPr>
          <w:delText>รายการ</w:delText>
        </w:r>
        <w:r w:rsidR="00617D24" w:rsidDel="00CE14DE">
          <w:rPr>
            <w:rFonts w:ascii="TH SarabunPSK" w:hAnsi="TH SarabunPSK" w:cs="TH SarabunPSK" w:hint="cs"/>
            <w:sz w:val="32"/>
            <w:szCs w:val="32"/>
            <w:cs/>
          </w:rPr>
          <w:delText>ข้อมูล</w:delText>
        </w:r>
      </w:del>
      <w:ins w:id="34" w:author="Pisit Piyapasuntra" w:date="2019-05-07T15:57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ต้อง</w:t>
        </w:r>
      </w:ins>
      <w:r w:rsidRPr="009B5781">
        <w:rPr>
          <w:rFonts w:ascii="TH SarabunPSK" w:hAnsi="TH SarabunPSK" w:cs="TH SarabunPSK"/>
          <w:sz w:val="32"/>
          <w:szCs w:val="32"/>
          <w:cs/>
        </w:rPr>
        <w:t>ผ่าน</w:t>
      </w:r>
      <w:ins w:id="35" w:author="Pisit Piyapasuntra" w:date="2019-05-07T15:57:00Z">
        <w:r w:rsidR="00CE14DE">
          <w:rPr>
            <w:rFonts w:ascii="TH SarabunPSK" w:hAnsi="TH SarabunPSK" w:cs="TH SarabunPSK" w:hint="cs"/>
            <w:sz w:val="32"/>
            <w:szCs w:val="32"/>
            <w:cs/>
          </w:rPr>
          <w:t>การ</w:t>
        </w:r>
      </w:ins>
      <w:del w:id="36" w:author="Pisit Piyapasuntra" w:date="2019-05-07T15:57:00Z">
        <w:r w:rsidRPr="009B5781" w:rsidDel="00CE14DE">
          <w:rPr>
            <w:rFonts w:ascii="TH SarabunPSK" w:hAnsi="TH SarabunPSK" w:cs="TH SarabunPSK"/>
            <w:sz w:val="32"/>
            <w:szCs w:val="32"/>
            <w:cs/>
          </w:rPr>
          <w:delText>ระบบ</w:delText>
        </w:r>
      </w:del>
      <w:r w:rsidRPr="009B5781">
        <w:rPr>
          <w:rFonts w:ascii="TH SarabunPSK" w:hAnsi="TH SarabunPSK" w:cs="TH SarabunPSK"/>
          <w:sz w:val="32"/>
          <w:szCs w:val="32"/>
          <w:cs/>
        </w:rPr>
        <w:t>ควบคุมที่เหมาะสม</w:t>
      </w:r>
      <w:r w:rsidRPr="009B5781">
        <w:rPr>
          <w:rFonts w:ascii="TH SarabunPSK" w:hAnsi="TH SarabunPSK" w:cs="TH SarabunPSK"/>
          <w:sz w:val="32"/>
          <w:szCs w:val="32"/>
          <w:vertAlign w:val="superscript"/>
          <w:cs/>
        </w:rPr>
        <w:footnoteReference w:id="2"/>
      </w:r>
      <w:r w:rsidRPr="009B5781">
        <w:rPr>
          <w:rFonts w:ascii="TH SarabunPSK" w:hAnsi="TH SarabunPSK" w:cs="TH SarabunPSK"/>
          <w:sz w:val="32"/>
          <w:szCs w:val="32"/>
          <w:cs/>
        </w:rPr>
        <w:t xml:space="preserve"> เพื่อให้</w:t>
      </w:r>
      <w:ins w:id="37" w:author="Pisit Piyapasuntra" w:date="2019-05-07T15:57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สามารถนำไปใช้งานได้ตามความต้องการของหน่วยงานต่างๆ</w:t>
        </w:r>
      </w:ins>
      <w:ins w:id="38" w:author="Pisit Piyapasuntra" w:date="2019-05-07T15:58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 xml:space="preserve"> ข้อมูลชนิดนี้</w:t>
        </w:r>
      </w:ins>
      <w:del w:id="39" w:author="Pisit Piyapasuntra" w:date="2019-05-07T15:58:00Z">
        <w:r w:rsidRPr="009B5781" w:rsidDel="00AE7A80">
          <w:rPr>
            <w:rFonts w:ascii="TH SarabunPSK" w:hAnsi="TH SarabunPSK" w:cs="TH SarabunPSK"/>
            <w:sz w:val="32"/>
            <w:szCs w:val="32"/>
            <w:cs/>
          </w:rPr>
          <w:delText xml:space="preserve">การอ้างอิงทางดิจิทัล สามารถทำได้สอดคล้องกับการประกาศของทางราชการ </w:delText>
        </w:r>
        <w:r w:rsidRPr="009B5781" w:rsidDel="00AE7A80">
          <w:rPr>
            <w:rFonts w:ascii="TH SarabunPSK" w:hAnsi="TH SarabunPSK" w:cs="TH SarabunPSK" w:hint="cs"/>
            <w:sz w:val="32"/>
            <w:szCs w:val="32"/>
            <w:cs/>
          </w:rPr>
          <w:delText>ซึ่ง</w:delText>
        </w:r>
      </w:del>
      <w:r w:rsidRPr="009B5781">
        <w:rPr>
          <w:rFonts w:ascii="TH SarabunPSK" w:hAnsi="TH SarabunPSK" w:cs="TH SarabunPSK" w:hint="cs"/>
          <w:sz w:val="32"/>
          <w:szCs w:val="32"/>
          <w:cs/>
        </w:rPr>
        <w:t>จะทยอยออกประกาศทางช่องทางดิจิทั</w:t>
      </w:r>
      <w:r w:rsidR="00617D24">
        <w:rPr>
          <w:rFonts w:ascii="TH SarabunPSK" w:hAnsi="TH SarabunPSK" w:cs="TH SarabunPSK" w:hint="cs"/>
          <w:sz w:val="32"/>
          <w:szCs w:val="32"/>
          <w:cs/>
        </w:rPr>
        <w:t>ล</w:t>
      </w:r>
      <w:ins w:id="40" w:author="Pisit Piyapasuntra" w:date="2019-05-07T15:58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ตามรอบที</w:t>
        </w:r>
      </w:ins>
      <w:ins w:id="41" w:author="Pisit Piyapasuntra" w:date="2019-05-07T15:59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่</w:t>
        </w:r>
      </w:ins>
      <w:ins w:id="42" w:author="Pisit Piyapasuntra" w:date="2019-05-07T15:58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ได้กำหนดไว้</w:t>
        </w:r>
      </w:ins>
      <w:ins w:id="43" w:author="Pisit Piyapasuntra" w:date="2019-05-07T15:59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 xml:space="preserve">  โดยรายชื่อข้อมูลจะได้รับการ</w:t>
        </w:r>
      </w:ins>
      <w:del w:id="44" w:author="Pisit Piyapasuntra" w:date="2019-05-07T16:00:00Z">
        <w:r w:rsidRPr="009B5781" w:rsidDel="00AE7A80">
          <w:rPr>
            <w:rFonts w:ascii="TH SarabunPSK" w:hAnsi="TH SarabunPSK" w:cs="TH SarabunPSK" w:hint="cs"/>
            <w:sz w:val="32"/>
            <w:szCs w:val="32"/>
            <w:cs/>
          </w:rPr>
          <w:delText>ไปพร้อมกับการ</w:delText>
        </w:r>
      </w:del>
      <w:ins w:id="45" w:author="Pisit Piyapasuntra" w:date="2019-05-07T16:00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ประกาศและ</w:t>
        </w:r>
      </w:ins>
      <w:r w:rsidRPr="009B5781">
        <w:rPr>
          <w:rFonts w:ascii="TH SarabunPSK" w:hAnsi="TH SarabunPSK" w:cs="TH SarabunPSK" w:hint="cs"/>
          <w:sz w:val="32"/>
          <w:szCs w:val="32"/>
          <w:cs/>
        </w:rPr>
        <w:t>ตีพิมพ์ในราชกิจจานุเบกษา</w:t>
      </w:r>
      <w:del w:id="46" w:author="Pisit Piyapasuntra" w:date="2019-05-07T16:00:00Z">
        <w:r w:rsidRPr="009B5781" w:rsidDel="00AE7A80">
          <w:rPr>
            <w:rFonts w:ascii="TH SarabunPSK" w:hAnsi="TH SarabunPSK" w:cs="TH SarabunPSK" w:hint="cs"/>
            <w:sz w:val="32"/>
            <w:szCs w:val="32"/>
            <w:cs/>
          </w:rPr>
          <w:delText xml:space="preserve"> </w:delText>
        </w:r>
      </w:del>
      <w:ins w:id="47" w:author="Pisit Piyapasuntra" w:date="2019-05-07T16:00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เพื่อให้</w:t>
        </w:r>
      </w:ins>
      <w:del w:id="48" w:author="Pisit Piyapasuntra" w:date="2019-05-07T16:00:00Z">
        <w:r w:rsidRPr="009B5781" w:rsidDel="00AE7A80">
          <w:rPr>
            <w:rFonts w:ascii="TH SarabunPSK" w:hAnsi="TH SarabunPSK" w:cs="TH SarabunPSK" w:hint="cs"/>
            <w:sz w:val="32"/>
            <w:szCs w:val="32"/>
            <w:cs/>
          </w:rPr>
          <w:delText>และหากเมื่อใดที่จะให้ตารางอ้างอิงเหล่านี้</w:delText>
        </w:r>
      </w:del>
      <w:r w:rsidRPr="009B5781">
        <w:rPr>
          <w:rFonts w:ascii="TH SarabunPSK" w:hAnsi="TH SarabunPSK" w:cs="TH SarabunPSK" w:hint="cs"/>
          <w:sz w:val="32"/>
          <w:szCs w:val="32"/>
          <w:cs/>
        </w:rPr>
        <w:t>มีผลใช้บังคับกับระบบดิจิทัล</w:t>
      </w:r>
      <w:ins w:id="49" w:author="Pisit Piyapasuntra" w:date="2019-05-07T16:00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ต่อไป</w:t>
        </w:r>
      </w:ins>
      <w:del w:id="50" w:author="Pisit Piyapasuntra" w:date="2019-05-07T16:00:00Z">
        <w:r w:rsidRPr="009B5781" w:rsidDel="00AE7A80">
          <w:rPr>
            <w:rFonts w:ascii="TH SarabunPSK" w:hAnsi="TH SarabunPSK" w:cs="TH SarabunPSK" w:hint="cs"/>
            <w:sz w:val="32"/>
            <w:szCs w:val="32"/>
            <w:cs/>
          </w:rPr>
          <w:delText>ทั้งหมด</w:delText>
        </w:r>
      </w:del>
      <w:r w:rsidRPr="009B57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ins w:id="51" w:author="Pisit Piyapasuntra" w:date="2019-05-07T16:02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ทั้งนี้</w:t>
        </w:r>
      </w:ins>
      <w:ins w:id="52" w:author="Pisit Piyapasuntra" w:date="2019-05-07T16:01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มาตรฐาน</w:t>
        </w:r>
      </w:ins>
      <w:del w:id="53" w:author="Pisit Piyapasuntra" w:date="2019-05-07T16:01:00Z">
        <w:r w:rsidRPr="009B5781" w:rsidDel="00AE7A80">
          <w:rPr>
            <w:rFonts w:ascii="TH SarabunPSK" w:hAnsi="TH SarabunPSK" w:cs="TH SarabunPSK" w:hint="cs"/>
            <w:sz w:val="32"/>
            <w:szCs w:val="32"/>
            <w:cs/>
          </w:rPr>
          <w:delText>ก็เพียงแต่ใหมี</w:delText>
        </w:r>
      </w:del>
      <w:r w:rsidRPr="009B578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17D24">
        <w:rPr>
          <w:rFonts w:ascii="TH SarabunPSK" w:hAnsi="TH SarabunPSK" w:cs="TH SarabunPSK" w:hint="cs"/>
          <w:sz w:val="32"/>
          <w:szCs w:val="32"/>
          <w:cs/>
        </w:rPr>
        <w:t>ปรับปรุง</w:t>
      </w:r>
      <w:ins w:id="54" w:author="Pisit Piyapasuntra" w:date="2019-05-07T16:01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และ</w:t>
        </w:r>
      </w:ins>
      <w:del w:id="55" w:author="Pisit Piyapasuntra" w:date="2019-05-07T16:01:00Z">
        <w:r w:rsidRPr="009B5781" w:rsidDel="00AE7A80">
          <w:rPr>
            <w:rFonts w:ascii="TH SarabunPSK" w:hAnsi="TH SarabunPSK" w:cs="TH SarabunPSK" w:hint="cs"/>
            <w:sz w:val="32"/>
            <w:szCs w:val="32"/>
            <w:cs/>
          </w:rPr>
          <w:delText xml:space="preserve"> </w:delText>
        </w:r>
        <w:r w:rsidR="00617D24" w:rsidDel="00AE7A80">
          <w:rPr>
            <w:rFonts w:ascii="TH SarabunPSK" w:hAnsi="TH SarabunPSK" w:cs="TH SarabunPSK" w:hint="cs"/>
            <w:sz w:val="32"/>
            <w:szCs w:val="32"/>
            <w:cs/>
          </w:rPr>
          <w:delText>(</w:delText>
        </w:r>
        <w:r w:rsidR="00617D24" w:rsidDel="00AE7A80">
          <w:rPr>
            <w:rFonts w:ascii="TH SarabunPSK" w:hAnsi="TH SarabunPSK" w:cs="TH SarabunPSK"/>
            <w:sz w:val="32"/>
            <w:szCs w:val="32"/>
          </w:rPr>
          <w:delText>U</w:delText>
        </w:r>
        <w:r w:rsidRPr="009B5781" w:rsidDel="00AE7A80">
          <w:rPr>
            <w:rFonts w:ascii="TH SarabunPSK" w:hAnsi="TH SarabunPSK" w:cs="TH SarabunPSK"/>
            <w:sz w:val="32"/>
            <w:szCs w:val="32"/>
          </w:rPr>
          <w:delText>pdate</w:delText>
        </w:r>
        <w:r w:rsidR="00617D24" w:rsidDel="00AE7A80">
          <w:rPr>
            <w:rFonts w:ascii="TH SarabunPSK" w:hAnsi="TH SarabunPSK" w:cs="TH SarabunPSK"/>
            <w:sz w:val="32"/>
            <w:szCs w:val="32"/>
          </w:rPr>
          <w:delText>)</w:delText>
        </w:r>
        <w:r w:rsidRPr="009B5781" w:rsidDel="00AE7A80">
          <w:rPr>
            <w:rFonts w:ascii="TH SarabunPSK" w:hAnsi="TH SarabunPSK" w:cs="TH SarabunPSK"/>
            <w:sz w:val="32"/>
            <w:szCs w:val="32"/>
          </w:rPr>
          <w:delText xml:space="preserve"> </w:delText>
        </w:r>
        <w:r w:rsidRPr="009B5781" w:rsidDel="00AE7A80">
          <w:rPr>
            <w:rFonts w:ascii="TH SarabunPSK" w:hAnsi="TH SarabunPSK" w:cs="TH SarabunPSK" w:hint="cs"/>
            <w:sz w:val="32"/>
            <w:szCs w:val="32"/>
            <w:cs/>
          </w:rPr>
          <w:delText>ข้อมูลในตารางอ้างอิงที่ทุกคนทราบ</w:delText>
        </w:r>
        <w:r w:rsidR="00617D24" w:rsidRPr="00617D24" w:rsidDel="00AE7A80">
          <w:rPr>
            <w:rFonts w:ascii="TH SarabunPSK" w:hAnsi="TH SarabunPSK" w:cs="TH SarabunPSK"/>
            <w:sz w:val="32"/>
            <w:szCs w:val="32"/>
            <w:cs/>
          </w:rPr>
          <w:delText>ตัวชี้</w:delText>
        </w:r>
      </w:del>
      <w:r w:rsidR="00617D24" w:rsidRPr="00617D24">
        <w:rPr>
          <w:rFonts w:ascii="TH SarabunPSK" w:hAnsi="TH SarabunPSK" w:cs="TH SarabunPSK"/>
          <w:sz w:val="32"/>
          <w:szCs w:val="32"/>
          <w:cs/>
        </w:rPr>
        <w:t>แหล่ง</w:t>
      </w:r>
      <w:ins w:id="56" w:author="Pisit Piyapasuntra" w:date="2019-05-07T16:01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เผยแพร่ข้อมูลอ้างอิงจะ</w:t>
        </w:r>
      </w:ins>
      <w:ins w:id="57" w:author="Pisit Piyapasuntra" w:date="2019-05-07T16:03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กำหนดไว้ตาม</w:t>
        </w:r>
      </w:ins>
      <w:ins w:id="58" w:author="Pisit Piyapasuntra" w:date="2019-05-07T16:01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ที่อยู่</w:t>
        </w:r>
      </w:ins>
      <w:del w:id="59" w:author="Pisit Piyapasuntra" w:date="2019-05-07T16:02:00Z">
        <w:r w:rsidR="00617D24" w:rsidRPr="00617D24" w:rsidDel="00AE7A80">
          <w:rPr>
            <w:rFonts w:ascii="TH SarabunPSK" w:hAnsi="TH SarabunPSK" w:cs="TH SarabunPSK"/>
            <w:sz w:val="32"/>
            <w:szCs w:val="32"/>
            <w:cs/>
          </w:rPr>
          <w:delText>ในอินเทอร์เน็ต</w:delText>
        </w:r>
      </w:del>
      <w:r w:rsidRPr="009B57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del w:id="60" w:author="Pisit Piyapasuntra" w:date="2019-05-07T16:03:00Z">
        <w:r w:rsidR="00617D24" w:rsidDel="00AE7A80">
          <w:rPr>
            <w:rFonts w:ascii="TH SarabunPSK" w:hAnsi="TH SarabunPSK" w:cs="TH SarabunPSK" w:hint="cs"/>
            <w:sz w:val="32"/>
            <w:szCs w:val="32"/>
            <w:cs/>
          </w:rPr>
          <w:delText>(</w:delText>
        </w:r>
      </w:del>
      <w:r w:rsidRPr="009B5781">
        <w:rPr>
          <w:rFonts w:ascii="TH SarabunPSK" w:hAnsi="TH SarabunPSK" w:cs="TH SarabunPSK"/>
          <w:sz w:val="32"/>
          <w:szCs w:val="32"/>
        </w:rPr>
        <w:t>URL</w:t>
      </w:r>
      <w:ins w:id="61" w:author="Pisit Piyapasuntra" w:date="2019-05-07T16:03:00Z">
        <w:r w:rsidR="00AE7A80">
          <w:rPr>
            <w:rFonts w:ascii="TH SarabunPSK" w:hAnsi="TH SarabunPSK" w:cs="TH SarabunPSK"/>
            <w:sz w:val="32"/>
            <w:szCs w:val="32"/>
          </w:rPr>
          <w:t>: ref.data.go.th</w:t>
        </w:r>
      </w:ins>
      <w:del w:id="62" w:author="Pisit Piyapasuntra" w:date="2019-05-07T16:03:00Z">
        <w:r w:rsidR="00617D24" w:rsidDel="00AE7A80">
          <w:rPr>
            <w:rFonts w:ascii="TH SarabunPSK" w:hAnsi="TH SarabunPSK" w:cs="TH SarabunPSK" w:hint="cs"/>
            <w:sz w:val="32"/>
            <w:szCs w:val="32"/>
            <w:cs/>
          </w:rPr>
          <w:delText>)</w:delText>
        </w:r>
      </w:del>
      <w:ins w:id="63" w:author="Pisit Piyapasuntra" w:date="2019-05-07T16:02:00Z">
        <w:r w:rsidR="00AE7A80">
          <w:rPr>
            <w:rFonts w:ascii="TH SarabunPSK" w:hAnsi="TH SarabunPSK" w:cs="TH SarabunPSK"/>
            <w:sz w:val="32"/>
            <w:szCs w:val="32"/>
          </w:rPr>
          <w:t xml:space="preserve"> </w:t>
        </w:r>
      </w:ins>
      <w:del w:id="64" w:author="Pisit Piyapasuntra" w:date="2019-05-07T16:02:00Z">
        <w:r w:rsidRPr="009B5781" w:rsidDel="00AE7A80">
          <w:rPr>
            <w:rFonts w:ascii="TH SarabunPSK" w:hAnsi="TH SarabunPSK" w:cs="TH SarabunPSK"/>
            <w:sz w:val="32"/>
            <w:szCs w:val="32"/>
          </w:rPr>
          <w:delText xml:space="preserve"> </w:delText>
        </w:r>
        <w:r w:rsidRPr="009B5781" w:rsidDel="00AE7A80">
          <w:rPr>
            <w:rFonts w:ascii="TH SarabunPSK" w:hAnsi="TH SarabunPSK" w:cs="TH SarabunPSK" w:hint="cs"/>
            <w:sz w:val="32"/>
            <w:szCs w:val="32"/>
            <w:cs/>
          </w:rPr>
          <w:delText>มาตรฐาน</w:delText>
        </w:r>
      </w:del>
      <w:del w:id="65" w:author="Pisit Piyapasuntra" w:date="2019-05-07T16:03:00Z">
        <w:r w:rsidRPr="009B5781" w:rsidDel="00AE7A80">
          <w:rPr>
            <w:rFonts w:ascii="TH SarabunPSK" w:hAnsi="TH SarabunPSK" w:cs="TH SarabunPSK" w:hint="cs"/>
            <w:sz w:val="32"/>
            <w:szCs w:val="32"/>
            <w:cs/>
          </w:rPr>
          <w:delText>คงที่</w:delText>
        </w:r>
      </w:del>
      <w:del w:id="66" w:author="Pisit Piyapasuntra" w:date="2019-05-07T16:02:00Z">
        <w:r w:rsidRPr="009B5781" w:rsidDel="00AE7A80">
          <w:rPr>
            <w:rFonts w:ascii="TH SarabunPSK" w:hAnsi="TH SarabunPSK" w:cs="TH SarabunPSK" w:hint="cs"/>
            <w:sz w:val="32"/>
            <w:szCs w:val="32"/>
            <w:cs/>
          </w:rPr>
          <w:delText xml:space="preserve">ไว้ล่วงหน้า </w:delText>
        </w:r>
        <w:r w:rsidR="00617D24" w:rsidDel="00AE7A80">
          <w:rPr>
            <w:rFonts w:ascii="TH SarabunPSK" w:hAnsi="TH SarabunPSK" w:cs="TH SarabunPSK" w:hint="cs"/>
            <w:sz w:val="32"/>
            <w:szCs w:val="32"/>
            <w:cs/>
          </w:rPr>
          <w:delText>รวมทั้ง</w:delText>
        </w:r>
      </w:del>
      <w:ins w:id="67" w:author="Pisit Piyapasuntra" w:date="2019-05-07T16:02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 xml:space="preserve"> เพื่อให้</w:t>
        </w:r>
      </w:ins>
      <w:r w:rsidRPr="009B578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617D24">
        <w:rPr>
          <w:rFonts w:ascii="TH SarabunPSK" w:hAnsi="TH SarabunPSK" w:cs="TH SarabunPSK" w:hint="cs"/>
          <w:sz w:val="32"/>
          <w:szCs w:val="32"/>
          <w:cs/>
        </w:rPr>
        <w:t>สารสนเทศ</w:t>
      </w:r>
      <w:r w:rsidRPr="009B5781">
        <w:rPr>
          <w:rFonts w:ascii="TH SarabunPSK" w:hAnsi="TH SarabunPSK" w:cs="TH SarabunPSK" w:hint="cs"/>
          <w:sz w:val="32"/>
          <w:szCs w:val="32"/>
          <w:cs/>
        </w:rPr>
        <w:t>ของหน่วยงาน</w:t>
      </w:r>
      <w:ins w:id="68" w:author="Pisit Piyapasuntra" w:date="2019-05-07T16:02:00Z">
        <w:r w:rsidR="00AE7A80">
          <w:rPr>
            <w:rFonts w:ascii="TH SarabunPSK" w:hAnsi="TH SarabunPSK" w:cs="TH SarabunPSK" w:hint="cs"/>
            <w:sz w:val="32"/>
            <w:szCs w:val="32"/>
            <w:cs/>
          </w:rPr>
          <w:t>รัฐ</w:t>
        </w:r>
      </w:ins>
      <w:r w:rsidRPr="009B5781">
        <w:rPr>
          <w:rFonts w:ascii="TH SarabunPSK" w:hAnsi="TH SarabunPSK" w:cs="TH SarabunPSK" w:hint="cs"/>
          <w:sz w:val="32"/>
          <w:szCs w:val="32"/>
          <w:cs/>
        </w:rPr>
        <w:t>ต่าง</w:t>
      </w:r>
      <w:r w:rsidR="00617D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B5781">
        <w:rPr>
          <w:rFonts w:ascii="TH SarabunPSK" w:hAnsi="TH SarabunPSK" w:cs="TH SarabunPSK" w:hint="cs"/>
          <w:sz w:val="32"/>
          <w:szCs w:val="32"/>
          <w:cs/>
        </w:rPr>
        <w:t>ๆ</w:t>
      </w:r>
      <w:r w:rsidR="00617D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del w:id="69" w:author="Pisit Piyapasuntra" w:date="2019-05-07T16:02:00Z">
        <w:r w:rsidRPr="009B5781" w:rsidDel="00AE7A80">
          <w:rPr>
            <w:rFonts w:ascii="TH SarabunPSK" w:hAnsi="TH SarabunPSK" w:cs="TH SarabunPSK" w:hint="cs"/>
            <w:sz w:val="32"/>
            <w:szCs w:val="32"/>
            <w:cs/>
          </w:rPr>
          <w:delText>ทั้งประเทศ</w:delText>
        </w:r>
      </w:del>
      <w:r w:rsidRPr="009B5781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617D24">
        <w:rPr>
          <w:rFonts w:ascii="TH SarabunPSK" w:hAnsi="TH SarabunPSK" w:cs="TH SarabunPSK" w:hint="cs"/>
          <w:sz w:val="32"/>
          <w:szCs w:val="32"/>
          <w:cs/>
        </w:rPr>
        <w:t>เรียกใช้</w:t>
      </w:r>
      <w:r w:rsidRPr="009B5781">
        <w:rPr>
          <w:rFonts w:ascii="TH SarabunPSK" w:hAnsi="TH SarabunPSK" w:cs="TH SarabunPSK" w:hint="cs"/>
          <w:sz w:val="32"/>
          <w:szCs w:val="32"/>
          <w:cs/>
        </w:rPr>
        <w:t>ข้อมูลอ้างอิงฉบับใหม่ไปใช้งานได้ทันที</w:t>
      </w:r>
    </w:p>
    <w:p w14:paraId="6EEDBE80" w14:textId="56E55DD3" w:rsidR="00C172C2" w:rsidDel="004B241D" w:rsidRDefault="009B5781" w:rsidP="004C2736">
      <w:pPr>
        <w:spacing w:after="0" w:line="240" w:lineRule="auto"/>
        <w:ind w:firstLine="567"/>
        <w:jc w:val="thaiDistribute"/>
        <w:rPr>
          <w:ins w:id="70" w:author="Pisit Piyapasuntra" w:date="2019-05-07T17:57:00Z"/>
          <w:del w:id="71" w:author="Pisit Piyapasuntra [2]" w:date="2019-05-08T00:52:00Z"/>
          <w:rFonts w:ascii="TH SarabunPSK" w:hAnsi="TH SarabunPSK" w:cs="TH SarabunPSK"/>
          <w:sz w:val="32"/>
          <w:szCs w:val="32"/>
        </w:rPr>
      </w:pPr>
      <w:bookmarkStart w:id="72" w:name="_Hlk7692187"/>
      <w:del w:id="73" w:author="Pisit Piyapasuntra" w:date="2019-05-07T17:48:00Z">
        <w:r w:rsidRPr="009B5781" w:rsidDel="00C172C2">
          <w:rPr>
            <w:rFonts w:ascii="TH SarabunPSK" w:hAnsi="TH SarabunPSK" w:cs="TH SarabunPSK" w:hint="cs"/>
            <w:sz w:val="32"/>
            <w:szCs w:val="32"/>
            <w:cs/>
          </w:rPr>
          <w:delText>การพัฒนาระบบ</w:delText>
        </w:r>
        <w:r w:rsidR="006D1297" w:rsidDel="00C172C2">
          <w:rPr>
            <w:rFonts w:ascii="TH SarabunPSK" w:hAnsi="TH SarabunPSK" w:cs="TH SarabunPSK" w:hint="cs"/>
            <w:sz w:val="32"/>
            <w:szCs w:val="32"/>
            <w:cs/>
          </w:rPr>
          <w:delText>การแลกเปลี่ยนข้อมูลภาครัฐ</w:delText>
        </w:r>
        <w:r w:rsidRPr="009B5781" w:rsidDel="00C172C2">
          <w:rPr>
            <w:rFonts w:ascii="TH SarabunPSK" w:hAnsi="TH SarabunPSK" w:cs="TH SarabunPSK"/>
            <w:sz w:val="32"/>
            <w:szCs w:val="32"/>
          </w:rPr>
          <w:delText xml:space="preserve"> </w:delText>
        </w:r>
        <w:r w:rsidR="006D1297" w:rsidDel="00C172C2">
          <w:rPr>
            <w:rFonts w:ascii="TH SarabunPSK" w:hAnsi="TH SarabunPSK" w:cs="TH SarabunPSK" w:hint="cs"/>
            <w:sz w:val="32"/>
            <w:szCs w:val="32"/>
            <w:cs/>
          </w:rPr>
          <w:delText>(</w:delText>
        </w:r>
        <w:r w:rsidRPr="009B5781" w:rsidDel="00C172C2">
          <w:rPr>
            <w:rFonts w:ascii="TH SarabunPSK" w:hAnsi="TH SarabunPSK" w:cs="TH SarabunPSK"/>
            <w:sz w:val="32"/>
            <w:szCs w:val="32"/>
          </w:rPr>
          <w:delText>GDX</w:delText>
        </w:r>
        <w:r w:rsidR="006D1297" w:rsidDel="00C172C2">
          <w:rPr>
            <w:rFonts w:ascii="TH SarabunPSK" w:hAnsi="TH SarabunPSK" w:cs="TH SarabunPSK" w:hint="cs"/>
            <w:sz w:val="32"/>
            <w:szCs w:val="32"/>
            <w:cs/>
          </w:rPr>
          <w:delText>)</w:delText>
        </w:r>
        <w:r w:rsidRPr="009B5781" w:rsidDel="00C172C2">
          <w:rPr>
            <w:rFonts w:ascii="TH SarabunPSK" w:hAnsi="TH SarabunPSK" w:cs="TH SarabunPSK"/>
            <w:sz w:val="32"/>
            <w:szCs w:val="32"/>
          </w:rPr>
          <w:delText xml:space="preserve"> </w:delText>
        </w:r>
        <w:bookmarkEnd w:id="72"/>
        <w:r w:rsidRPr="009B5781" w:rsidDel="00C172C2">
          <w:rPr>
            <w:rFonts w:ascii="TH SarabunPSK" w:hAnsi="TH SarabunPSK" w:cs="TH SarabunPSK" w:hint="cs"/>
            <w:sz w:val="32"/>
            <w:szCs w:val="32"/>
            <w:cs/>
          </w:rPr>
          <w:delText>ให้สามารถขยายงาน และทำงานได้คงเส้นคงวาในระดับประเทศ และเป็นฐานล่าง สำหรับผู้พัฒนาระบบงานใด</w:delText>
        </w:r>
        <w:r w:rsidR="004C2736" w:rsidDel="00C172C2">
          <w:rPr>
            <w:rFonts w:ascii="TH SarabunPSK" w:hAnsi="TH SarabunPSK" w:cs="TH SarabunPSK" w:hint="cs"/>
            <w:sz w:val="32"/>
            <w:szCs w:val="32"/>
            <w:cs/>
          </w:rPr>
          <w:delText xml:space="preserve"> </w:delText>
        </w:r>
        <w:r w:rsidRPr="009B5781" w:rsidDel="00C172C2">
          <w:rPr>
            <w:rFonts w:ascii="TH SarabunPSK" w:hAnsi="TH SarabunPSK" w:cs="TH SarabunPSK" w:hint="cs"/>
            <w:sz w:val="32"/>
            <w:szCs w:val="32"/>
            <w:cs/>
          </w:rPr>
          <w:delText>ๆ</w:delText>
        </w:r>
        <w:r w:rsidR="004C2736" w:rsidDel="00C172C2">
          <w:rPr>
            <w:rFonts w:ascii="TH SarabunPSK" w:hAnsi="TH SarabunPSK" w:cs="TH SarabunPSK" w:hint="cs"/>
            <w:sz w:val="32"/>
            <w:szCs w:val="32"/>
            <w:cs/>
          </w:rPr>
          <w:delText xml:space="preserve"> </w:delText>
        </w:r>
        <w:r w:rsidRPr="009B5781" w:rsidDel="00C172C2">
          <w:rPr>
            <w:rFonts w:ascii="TH SarabunPSK" w:hAnsi="TH SarabunPSK" w:cs="TH SarabunPSK" w:hint="cs"/>
            <w:sz w:val="32"/>
            <w:szCs w:val="32"/>
            <w:cs/>
          </w:rPr>
          <w:delText>ให้กับภาครัฐ จึงต้องดำเนินการในเรื่อง</w:delText>
        </w:r>
      </w:del>
      <w:r w:rsidRPr="009B5781">
        <w:rPr>
          <w:rFonts w:ascii="TH SarabunPSK" w:hAnsi="TH SarabunPSK" w:cs="TH SarabunPSK" w:hint="cs"/>
          <w:sz w:val="32"/>
          <w:szCs w:val="32"/>
          <w:cs/>
        </w:rPr>
        <w:t>ข้อมูลอ้า</w:t>
      </w:r>
      <w:r w:rsidR="0067267E">
        <w:rPr>
          <w:rFonts w:ascii="TH SarabunPSK" w:hAnsi="TH SarabunPSK" w:cs="TH SarabunPSK" w:hint="cs"/>
          <w:sz w:val="32"/>
          <w:szCs w:val="32"/>
          <w:cs/>
        </w:rPr>
        <w:t>ง</w:t>
      </w:r>
      <w:r w:rsidRPr="009B5781">
        <w:rPr>
          <w:rFonts w:ascii="TH SarabunPSK" w:hAnsi="TH SarabunPSK" w:cs="TH SarabunPSK" w:hint="cs"/>
          <w:sz w:val="32"/>
          <w:szCs w:val="32"/>
          <w:cs/>
        </w:rPr>
        <w:t>อิง</w:t>
      </w:r>
      <w:ins w:id="74" w:author="Pisit Piyapasuntra" w:date="2019-05-07T17:47:00Z">
        <w:r w:rsidR="008560AC">
          <w:rPr>
            <w:rFonts w:ascii="TH SarabunPSK" w:hAnsi="TH SarabunPSK" w:cs="TH SarabunPSK" w:hint="cs"/>
            <w:sz w:val="32"/>
            <w:szCs w:val="32"/>
            <w:cs/>
          </w:rPr>
          <w:t>เป็นพื้นฐานของการ</w:t>
        </w:r>
      </w:ins>
      <w:ins w:id="75" w:author="Pisit Piyapasuntra" w:date="2019-05-07T17:48:00Z">
        <w:r w:rsidR="008560AC">
          <w:rPr>
            <w:rFonts w:ascii="TH SarabunPSK" w:hAnsi="TH SarabunPSK" w:cs="TH SarabunPSK" w:hint="cs"/>
            <w:sz w:val="32"/>
            <w:szCs w:val="32"/>
            <w:cs/>
          </w:rPr>
          <w:t>แลกเปลี่ยนข้อมูลภาครัฐให้มีความถูกต้องและ</w:t>
        </w:r>
      </w:ins>
      <w:ins w:id="76" w:author="Pisit Piyapasuntra" w:date="2019-05-07T17:56:00Z">
        <w:r w:rsidR="00C172C2">
          <w:rPr>
            <w:rFonts w:ascii="TH SarabunPSK" w:hAnsi="TH SarabunPSK" w:cs="TH SarabunPSK" w:hint="cs"/>
            <w:sz w:val="32"/>
            <w:szCs w:val="32"/>
            <w:cs/>
          </w:rPr>
          <w:t>รวดเร็</w:t>
        </w:r>
      </w:ins>
      <w:ins w:id="77" w:author="Pisit Piyapasuntra [2]" w:date="2019-05-08T00:51:00Z">
        <w:r w:rsidR="004B241D">
          <w:rPr>
            <w:rFonts w:ascii="TH SarabunPSK" w:hAnsi="TH SarabunPSK" w:cs="TH SarabunPSK" w:hint="cs"/>
            <w:sz w:val="32"/>
            <w:szCs w:val="32"/>
            <w:cs/>
          </w:rPr>
          <w:t>ว อย่างไรก็ตาม การปรับปรุงข้อมูลให้ทันสมัยอยู่ตลอดเวลา จำเป็น</w:t>
        </w:r>
      </w:ins>
      <w:ins w:id="78" w:author="Pisit Piyapasuntra" w:date="2019-05-07T17:56:00Z">
        <w:del w:id="79" w:author="Pisit Piyapasuntra [2]" w:date="2019-05-08T00:50:00Z">
          <w:r w:rsidR="00C172C2" w:rsidDel="004B241D">
            <w:rPr>
              <w:rFonts w:ascii="TH SarabunPSK" w:hAnsi="TH SarabunPSK" w:cs="TH SarabunPSK" w:hint="cs"/>
              <w:sz w:val="32"/>
              <w:szCs w:val="32"/>
              <w:cs/>
            </w:rPr>
            <w:delText>ว</w:delText>
          </w:r>
        </w:del>
      </w:ins>
    </w:p>
    <w:p w14:paraId="29C5D394" w14:textId="635C3A4E" w:rsidR="004C2736" w:rsidRDefault="009B5781" w:rsidP="005313F4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del w:id="80" w:author="Pisit Piyapasuntra [2]" w:date="2019-05-08T00:52:00Z">
        <w:r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>พื้นฐานให้ถูกต้องและสมบูรณ์ ควบคู่ไปกับการพัฒนาระบบ ทั้งนี้ในระบบแรกสุดที่ใช้งาน ไม่จำเป็นต้องรอความถูกต้องสมบูรณ์แบบ แต่ต้องสามารถป</w:delText>
        </w:r>
        <w:r w:rsidR="004C2736" w:rsidDel="004B241D">
          <w:rPr>
            <w:rFonts w:ascii="TH SarabunPSK" w:hAnsi="TH SarabunPSK" w:cs="TH SarabunPSK" w:hint="cs"/>
            <w:sz w:val="32"/>
            <w:szCs w:val="32"/>
            <w:cs/>
          </w:rPr>
          <w:delText>รั</w:delText>
        </w:r>
        <w:r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>บตัวให้ไวหากพบความผิดพลาด</w:delText>
        </w:r>
        <w:r w:rsidR="004C2736" w:rsidDel="004B241D">
          <w:rPr>
            <w:rFonts w:ascii="TH SarabunPSK" w:hAnsi="TH SarabunPSK" w:cs="TH SarabunPSK" w:hint="cs"/>
            <w:sz w:val="32"/>
            <w:szCs w:val="32"/>
            <w:cs/>
          </w:rPr>
          <w:delText>เกี่ยวกับข้อมูล</w:delText>
        </w:r>
        <w:r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 xml:space="preserve"> และ</w:delText>
        </w:r>
      </w:del>
      <w:r w:rsidRPr="009B5781">
        <w:rPr>
          <w:rFonts w:ascii="TH SarabunPSK" w:hAnsi="TH SarabunPSK" w:cs="TH SarabunPSK" w:hint="cs"/>
          <w:sz w:val="32"/>
          <w:szCs w:val="32"/>
          <w:cs/>
        </w:rPr>
        <w:t>ต้องกำหนดให้มีหน่วยงานหลักในการรับผิดชอบ</w:t>
      </w:r>
      <w:del w:id="81" w:author="Pisit Piyapasuntra [2]" w:date="2019-05-08T00:52:00Z">
        <w:r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>ความถูกต้องและ</w:delText>
        </w:r>
      </w:del>
      <w:del w:id="82" w:author="Pisit Piyapasuntra [2]" w:date="2019-05-08T00:53:00Z">
        <w:r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>ทันสมัยของ</w:delText>
        </w:r>
      </w:del>
      <w:r w:rsidRPr="009B5781">
        <w:rPr>
          <w:rFonts w:ascii="TH SarabunPSK" w:hAnsi="TH SarabunPSK" w:cs="TH SarabunPSK" w:hint="cs"/>
          <w:sz w:val="32"/>
          <w:szCs w:val="32"/>
          <w:cs/>
        </w:rPr>
        <w:t>แต่ละข้อมูลตามหน้าที่และอำนาจของหน่วยงานนั้น</w:t>
      </w:r>
      <w:r w:rsidRPr="009B5781">
        <w:rPr>
          <w:rFonts w:ascii="TH SarabunPSK" w:hAnsi="TH SarabunPSK" w:cs="TH SarabunPSK"/>
          <w:sz w:val="32"/>
          <w:szCs w:val="32"/>
          <w:vertAlign w:val="superscript"/>
          <w:cs/>
        </w:rPr>
        <w:footnoteReference w:id="3"/>
      </w:r>
      <w:r w:rsidR="004C27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1297">
        <w:rPr>
          <w:rFonts w:ascii="TH SarabunPSK" w:hAnsi="TH SarabunPSK" w:cs="TH SarabunPSK" w:hint="cs"/>
          <w:sz w:val="32"/>
          <w:szCs w:val="32"/>
          <w:cs/>
        </w:rPr>
        <w:t>ดังนั้นจะเห็นได้ว่าข้อมูลอ้างอิง</w:t>
      </w:r>
      <w:ins w:id="83" w:author="Pisit Piyapasuntra [2]" w:date="2019-05-08T00:53:00Z">
        <w:r w:rsidR="004B241D">
          <w:rPr>
            <w:rFonts w:ascii="TH SarabunPSK" w:hAnsi="TH SarabunPSK" w:cs="TH SarabunPSK" w:hint="cs"/>
            <w:sz w:val="32"/>
            <w:szCs w:val="32"/>
            <w:cs/>
          </w:rPr>
          <w:t>ส่งเสริมให้</w:t>
        </w:r>
      </w:ins>
      <w:del w:id="84" w:author="Pisit Piyapasuntra [2]" w:date="2019-05-08T00:53:00Z">
        <w:r w:rsidR="006D1297" w:rsidDel="004B241D">
          <w:rPr>
            <w:rFonts w:ascii="TH SarabunPSK" w:hAnsi="TH SarabunPSK" w:cs="TH SarabunPSK" w:hint="cs"/>
            <w:sz w:val="32"/>
            <w:szCs w:val="32"/>
            <w:cs/>
          </w:rPr>
          <w:delText>มีบทบาทต่อ</w:delText>
        </w:r>
      </w:del>
      <w:ins w:id="85" w:author="Pisit Piyapasuntra [2]" w:date="2019-05-08T00:53:00Z">
        <w:r w:rsidR="004B241D">
          <w:rPr>
            <w:rFonts w:ascii="TH SarabunPSK" w:hAnsi="TH SarabunPSK" w:cs="TH SarabunPSK" w:hint="cs"/>
            <w:sz w:val="32"/>
            <w:szCs w:val="32"/>
            <w:cs/>
          </w:rPr>
          <w:t>เกิด</w:t>
        </w:r>
      </w:ins>
      <w:r w:rsidR="006D1297">
        <w:rPr>
          <w:rFonts w:ascii="TH SarabunPSK" w:hAnsi="TH SarabunPSK" w:cs="TH SarabunPSK" w:hint="cs"/>
          <w:sz w:val="32"/>
          <w:szCs w:val="32"/>
          <w:cs/>
        </w:rPr>
        <w:t>ความสำเร็จ</w:t>
      </w:r>
      <w:ins w:id="86" w:author="Pisit Piyapasuntra [2]" w:date="2019-05-08T00:53:00Z">
        <w:r w:rsidR="004B241D">
          <w:rPr>
            <w:rFonts w:ascii="TH SarabunPSK" w:hAnsi="TH SarabunPSK" w:cs="TH SarabunPSK" w:hint="cs"/>
            <w:sz w:val="32"/>
            <w:szCs w:val="32"/>
            <w:cs/>
          </w:rPr>
          <w:t>ใน</w:t>
        </w:r>
      </w:ins>
      <w:del w:id="87" w:author="Pisit Piyapasuntra [2]" w:date="2019-05-08T00:54:00Z">
        <w:r w:rsidR="006D1297" w:rsidDel="004B241D">
          <w:rPr>
            <w:rFonts w:ascii="TH SarabunPSK" w:hAnsi="TH SarabunPSK" w:cs="TH SarabunPSK" w:hint="cs"/>
            <w:sz w:val="32"/>
            <w:szCs w:val="32"/>
            <w:cs/>
          </w:rPr>
          <w:delText>ของการพัฒนาระบบ</w:delText>
        </w:r>
      </w:del>
      <w:r w:rsidR="006D1297">
        <w:rPr>
          <w:rFonts w:ascii="TH SarabunPSK" w:hAnsi="TH SarabunPSK" w:cs="TH SarabunPSK" w:hint="cs"/>
          <w:sz w:val="32"/>
          <w:szCs w:val="32"/>
          <w:cs/>
        </w:rPr>
        <w:t xml:space="preserve">การแลกเปลี่ยนข้อมูลภาครัฐ </w:t>
      </w:r>
      <w:r w:rsidR="004C2736" w:rsidRPr="009B5781">
        <w:rPr>
          <w:rFonts w:ascii="TH SarabunPSK" w:hAnsi="TH SarabunPSK" w:cs="TH SarabunPSK" w:hint="cs"/>
          <w:sz w:val="32"/>
          <w:szCs w:val="32"/>
          <w:cs/>
        </w:rPr>
        <w:t>ตัวอย่างข้อมูลอ้างอิงที่มีหน่วยงานประกาศ</w:t>
      </w:r>
      <w:r w:rsidR="004C2736">
        <w:rPr>
          <w:rFonts w:ascii="TH SarabunPSK" w:hAnsi="TH SarabunPSK" w:cs="TH SarabunPSK" w:hint="cs"/>
          <w:sz w:val="32"/>
          <w:szCs w:val="32"/>
          <w:cs/>
        </w:rPr>
        <w:t>ใช้งานอย่างเป็นทางการ</w:t>
      </w:r>
      <w:r w:rsidR="004C2736" w:rsidRPr="009B5781">
        <w:rPr>
          <w:rFonts w:ascii="TH SarabunPSK" w:hAnsi="TH SarabunPSK" w:cs="TH SarabunPSK" w:hint="cs"/>
          <w:sz w:val="32"/>
          <w:szCs w:val="32"/>
          <w:cs/>
        </w:rPr>
        <w:t>แล้ว ได้แก่ บัญชียาหลักแห่งชาติ (อย.)  รายงานที่ตั้งการแพทย์ฉุกเฉินจังหวัด ข้อมูลพิกัด</w:t>
      </w:r>
      <w:r w:rsidR="004C2736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4C2736" w:rsidRPr="009B57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2736" w:rsidRPr="009B5781">
        <w:rPr>
          <w:rFonts w:ascii="TH SarabunPSK" w:hAnsi="TH SarabunPSK" w:cs="TH SarabunPSK"/>
          <w:sz w:val="32"/>
          <w:szCs w:val="32"/>
        </w:rPr>
        <w:t>Lat</w:t>
      </w:r>
      <w:r w:rsidR="004C2736" w:rsidRPr="009B5781">
        <w:rPr>
          <w:rFonts w:ascii="TH SarabunPSK" w:hAnsi="TH SarabunPSK" w:cs="TH SarabunPSK"/>
          <w:sz w:val="32"/>
          <w:szCs w:val="32"/>
          <w:cs/>
        </w:rPr>
        <w:t>/</w:t>
      </w:r>
      <w:r w:rsidR="004C2736" w:rsidRPr="009B5781">
        <w:rPr>
          <w:rFonts w:ascii="TH SarabunPSK" w:hAnsi="TH SarabunPSK" w:cs="TH SarabunPSK"/>
          <w:sz w:val="32"/>
          <w:szCs w:val="32"/>
        </w:rPr>
        <w:t xml:space="preserve">Long </w:t>
      </w:r>
      <w:r w:rsidR="004C2736" w:rsidRPr="009B5781">
        <w:rPr>
          <w:rFonts w:ascii="TH SarabunPSK" w:hAnsi="TH SarabunPSK" w:cs="TH SarabunPSK" w:hint="cs"/>
          <w:sz w:val="32"/>
          <w:szCs w:val="32"/>
          <w:cs/>
        </w:rPr>
        <w:t>ที่ตั้งตำบล (สทอภ.) เส้นทางหลวงชนบท (กรมทางหลวงชนบท) เป็นต้น ข้อมูลเหล่านี้เป็นข้อมูลที่เข้าใจง่าย</w:t>
      </w:r>
      <w:ins w:id="88" w:author="Pisit Piyapasuntra [2]" w:date="2019-05-08T00:56:00Z">
        <w:r w:rsidR="004B241D">
          <w:rPr>
            <w:rFonts w:ascii="TH SarabunPSK" w:hAnsi="TH SarabunPSK" w:cs="TH SarabunPSK" w:hint="cs"/>
            <w:sz w:val="32"/>
            <w:szCs w:val="32"/>
            <w:cs/>
          </w:rPr>
          <w:t>และ</w:t>
        </w:r>
      </w:ins>
      <w:del w:id="89" w:author="Pisit Piyapasuntra [2]" w:date="2019-05-08T00:56:00Z">
        <w:r w:rsidR="004C2736"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 xml:space="preserve"> </w:delText>
        </w:r>
      </w:del>
      <w:ins w:id="90" w:author="Pisit Piyapasuntra [2]" w:date="2019-05-08T00:56:00Z">
        <w:r w:rsidR="004B241D">
          <w:rPr>
            <w:rFonts w:ascii="TH SarabunPSK" w:hAnsi="TH SarabunPSK" w:cs="TH SarabunPSK" w:hint="cs"/>
            <w:sz w:val="32"/>
            <w:szCs w:val="32"/>
            <w:cs/>
          </w:rPr>
          <w:t>ไม่</w:t>
        </w:r>
      </w:ins>
      <w:ins w:id="91" w:author="Pisit Piyapasuntra [2]" w:date="2019-05-08T00:55:00Z">
        <w:r w:rsidR="004B241D">
          <w:rPr>
            <w:rFonts w:ascii="TH SarabunPSK" w:hAnsi="TH SarabunPSK" w:cs="TH SarabunPSK" w:hint="cs"/>
            <w:sz w:val="32"/>
            <w:szCs w:val="32"/>
            <w:cs/>
          </w:rPr>
          <w:t>ซับซ้อน</w:t>
        </w:r>
      </w:ins>
      <w:del w:id="92" w:author="Pisit Piyapasuntra [2]" w:date="2019-05-08T00:56:00Z">
        <w:r w:rsidR="004C2736"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>เปลี่ยนแปลงช้า แต่หากสามารถยึดมั่นในความถูกต้องโดยหน่วยงา</w:delText>
        </w:r>
      </w:del>
      <w:del w:id="93" w:author="Pisit Piyapasuntra [2]" w:date="2019-05-08T00:54:00Z">
        <w:r w:rsidR="004C2736"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>นข้าว</w:delText>
        </w:r>
      </w:del>
      <w:del w:id="94" w:author="Pisit Piyapasuntra [2]" w:date="2019-05-08T00:56:00Z">
        <w:r w:rsidR="004C2736"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>ของข้อมูล</w:delText>
        </w:r>
      </w:del>
      <w:r w:rsidR="004C2736" w:rsidRPr="009B5781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ins w:id="95" w:author="Pisit Piyapasuntra [2]" w:date="2019-05-08T00:56:00Z">
        <w:r w:rsidR="004B241D">
          <w:rPr>
            <w:rFonts w:ascii="TH SarabunPSK" w:hAnsi="TH SarabunPSK" w:cs="TH SarabunPSK" w:hint="cs"/>
            <w:sz w:val="32"/>
            <w:szCs w:val="32"/>
            <w:cs/>
          </w:rPr>
          <w:t>อยู่ใน</w:t>
        </w:r>
      </w:ins>
      <w:del w:id="96" w:author="Pisit Piyapasuntra [2]" w:date="2019-05-08T00:56:00Z">
        <w:r w:rsidR="004C2736"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>กำหนด</w:delText>
        </w:r>
      </w:del>
      <w:r w:rsidR="004C2736" w:rsidRPr="009B5781">
        <w:rPr>
          <w:rFonts w:ascii="TH SarabunPSK" w:hAnsi="TH SarabunPSK" w:cs="TH SarabunPSK" w:hint="cs"/>
          <w:sz w:val="32"/>
          <w:szCs w:val="32"/>
          <w:cs/>
        </w:rPr>
        <w:t>รูปแบบ</w:t>
      </w:r>
      <w:ins w:id="97" w:author="Pisit Piyapasuntra [2]" w:date="2019-05-08T00:56:00Z">
        <w:r w:rsidR="004B241D">
          <w:rPr>
            <w:rFonts w:ascii="TH SarabunPSK" w:hAnsi="TH SarabunPSK" w:cs="TH SarabunPSK" w:hint="cs"/>
            <w:sz w:val="32"/>
            <w:szCs w:val="32"/>
            <w:cs/>
          </w:rPr>
          <w:t>ที่</w:t>
        </w:r>
      </w:ins>
      <w:del w:id="98" w:author="Pisit Piyapasuntra [2]" w:date="2019-05-08T00:56:00Z">
        <w:r w:rsidR="004C2736"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>ให้</w:delText>
        </w:r>
      </w:del>
      <w:r w:rsidR="004C2736" w:rsidRPr="009B5781">
        <w:rPr>
          <w:rFonts w:ascii="TH SarabunPSK" w:hAnsi="TH SarabunPSK" w:cs="TH SarabunPSK" w:hint="cs"/>
          <w:sz w:val="32"/>
          <w:szCs w:val="32"/>
          <w:cs/>
        </w:rPr>
        <w:t xml:space="preserve">สามารถนำไปประมวลผลต่อได้ </w:t>
      </w:r>
      <w:del w:id="99" w:author="Pisit Piyapasuntra [2]" w:date="2019-05-08T00:56:00Z">
        <w:r w:rsidR="004C2736" w:rsidDel="004B241D">
          <w:rPr>
            <w:rFonts w:ascii="TH SarabunPSK" w:hAnsi="TH SarabunPSK" w:cs="TH SarabunPSK" w:hint="cs"/>
            <w:sz w:val="32"/>
            <w:szCs w:val="32"/>
            <w:cs/>
          </w:rPr>
          <w:delText>ซึ่ง</w:delText>
        </w:r>
        <w:r w:rsidR="004C2736"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>จะทำให้การพัฒนาบริการต่าง</w:delText>
        </w:r>
        <w:r w:rsidR="004C2736" w:rsidDel="004B241D">
          <w:rPr>
            <w:rFonts w:ascii="TH SarabunPSK" w:hAnsi="TH SarabunPSK" w:cs="TH SarabunPSK" w:hint="cs"/>
            <w:sz w:val="32"/>
            <w:szCs w:val="32"/>
            <w:cs/>
          </w:rPr>
          <w:delText xml:space="preserve"> </w:delText>
        </w:r>
        <w:r w:rsidR="004C2736"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>ๆ</w:delText>
        </w:r>
        <w:r w:rsidR="004C2736" w:rsidDel="004B241D">
          <w:rPr>
            <w:rFonts w:ascii="TH SarabunPSK" w:hAnsi="TH SarabunPSK" w:cs="TH SarabunPSK" w:hint="cs"/>
            <w:sz w:val="32"/>
            <w:szCs w:val="32"/>
            <w:cs/>
          </w:rPr>
          <w:delText xml:space="preserve"> </w:delText>
        </w:r>
        <w:r w:rsidR="004C2736" w:rsidRPr="009B5781" w:rsidDel="004B241D">
          <w:rPr>
            <w:rFonts w:ascii="TH SarabunPSK" w:hAnsi="TH SarabunPSK" w:cs="TH SarabunPSK" w:hint="cs"/>
            <w:sz w:val="32"/>
            <w:szCs w:val="32"/>
            <w:cs/>
          </w:rPr>
          <w:delText>ของภาครัฐและภาคเอกชน สามารถทำได้อย่างมั่นใจและรวดเร็ว</w:delText>
        </w:r>
      </w:del>
    </w:p>
    <w:p w14:paraId="496930CF" w14:textId="50DFCD8A" w:rsidR="00E3493D" w:rsidRDefault="00E3493D" w:rsidP="00543B49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 นิยาม (</w:t>
      </w:r>
      <w:r w:rsidRPr="00E3493D">
        <w:rPr>
          <w:rFonts w:ascii="TH SarabunPSK" w:hAnsi="TH SarabunPSK" w:cs="TH SarabunPSK"/>
          <w:b/>
          <w:bCs/>
          <w:sz w:val="32"/>
          <w:szCs w:val="32"/>
        </w:rPr>
        <w:t>Definition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60036809" w14:textId="0A802131" w:rsidR="002725D6" w:rsidRDefault="002725D6" w:rsidP="002725D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ข้อมูลอ้างอิง </w:t>
      </w:r>
      <w:r>
        <w:rPr>
          <w:rFonts w:ascii="TH SarabunPSK" w:hAnsi="TH SarabunPSK" w:cs="TH SarabunPSK"/>
          <w:sz w:val="32"/>
          <w:szCs w:val="32"/>
        </w:rPr>
        <w:t>(Reference Data)</w:t>
      </w:r>
      <w:r w:rsidR="00F5752C"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ins w:id="100" w:author="Pisit Piyapasuntra [2]" w:date="2019-05-08T01:00:00Z">
        <w:r w:rsidR="00950280">
          <w:rPr>
            <w:rFonts w:ascii="TH SarabunPSK" w:hAnsi="TH SarabunPSK" w:cs="TH SarabunPSK" w:hint="cs"/>
            <w:sz w:val="32"/>
            <w:szCs w:val="32"/>
            <w:cs/>
          </w:rPr>
          <w:t>ชุด</w:t>
        </w:r>
      </w:ins>
      <w:r w:rsidR="00F5752C">
        <w:rPr>
          <w:rFonts w:ascii="TH SarabunPSK" w:hAnsi="TH SarabunPSK" w:cs="TH SarabunPSK" w:hint="cs"/>
          <w:sz w:val="32"/>
          <w:szCs w:val="32"/>
          <w:cs/>
        </w:rPr>
        <w:t>ข้อมูล</w:t>
      </w:r>
      <w:del w:id="101" w:author="Pisit Piyapasuntra [2]" w:date="2019-05-08T01:00:00Z">
        <w:r w:rsidR="00F5752C" w:rsidDel="00950280">
          <w:rPr>
            <w:rFonts w:ascii="TH SarabunPSK" w:hAnsi="TH SarabunPSK" w:cs="TH SarabunPSK" w:hint="cs"/>
            <w:sz w:val="32"/>
            <w:szCs w:val="32"/>
            <w:cs/>
          </w:rPr>
          <w:delText>ที่กำหนดค่า</w:delText>
        </w:r>
      </w:del>
      <w:r w:rsidR="00F5752C">
        <w:rPr>
          <w:rFonts w:ascii="TH SarabunPSK" w:hAnsi="TH SarabunPSK" w:cs="TH SarabunPSK" w:hint="cs"/>
          <w:sz w:val="32"/>
          <w:szCs w:val="32"/>
          <w:cs/>
        </w:rPr>
        <w:t>มาตรฐาน</w:t>
      </w:r>
      <w:ins w:id="102" w:author="Pisit Piyapasuntra [2]" w:date="2019-05-08T01:00:00Z">
        <w:r w:rsidR="00950280">
          <w:rPr>
            <w:rFonts w:ascii="TH SarabunPSK" w:hAnsi="TH SarabunPSK" w:cs="TH SarabunPSK" w:hint="cs"/>
            <w:sz w:val="32"/>
            <w:szCs w:val="32"/>
            <w:cs/>
          </w:rPr>
          <w:t>ที่</w:t>
        </w:r>
      </w:ins>
      <w:del w:id="103" w:author="Pisit Piyapasuntra [2]" w:date="2019-05-08T01:00:00Z">
        <w:r w:rsidR="00F5752C" w:rsidDel="00950280">
          <w:rPr>
            <w:rFonts w:ascii="TH SarabunPSK" w:hAnsi="TH SarabunPSK" w:cs="TH SarabunPSK" w:hint="cs"/>
            <w:sz w:val="32"/>
            <w:szCs w:val="32"/>
            <w:cs/>
          </w:rPr>
          <w:delText>ของการ</w:delText>
        </w:r>
      </w:del>
      <w:r w:rsidR="00F5752C">
        <w:rPr>
          <w:rFonts w:ascii="TH SarabunPSK" w:hAnsi="TH SarabunPSK" w:cs="TH SarabunPSK" w:hint="cs"/>
          <w:sz w:val="32"/>
          <w:szCs w:val="32"/>
          <w:cs/>
        </w:rPr>
        <w:t>ใช้งานร่วมกันหรือ</w:t>
      </w:r>
      <w:ins w:id="104" w:author="Pisit Piyapasuntra [2]" w:date="2019-05-08T01:07:00Z">
        <w:r w:rsidR="00950280">
          <w:rPr>
            <w:rFonts w:ascii="TH SarabunPSK" w:hAnsi="TH SarabunPSK" w:cs="TH SarabunPSK" w:hint="cs"/>
            <w:sz w:val="32"/>
            <w:szCs w:val="32"/>
            <w:cs/>
          </w:rPr>
          <w:t>รายการ</w:t>
        </w:r>
      </w:ins>
      <w:r w:rsidR="00F5752C" w:rsidRPr="00F5752C">
        <w:rPr>
          <w:rFonts w:ascii="TH SarabunPSK" w:hAnsi="TH SarabunPSK" w:cs="TH SarabunPSK"/>
          <w:sz w:val="32"/>
          <w:szCs w:val="32"/>
          <w:cs/>
        </w:rPr>
        <w:t>ค่า</w:t>
      </w:r>
      <w:ins w:id="105" w:author="Pisit Piyapasuntra [2]" w:date="2019-05-08T01:07:00Z">
        <w:r w:rsidR="00950280">
          <w:rPr>
            <w:rFonts w:ascii="TH SarabunPSK" w:hAnsi="TH SarabunPSK" w:cs="TH SarabunPSK" w:hint="cs"/>
            <w:sz w:val="32"/>
            <w:szCs w:val="32"/>
            <w:cs/>
          </w:rPr>
          <w:t>ข้อมูล</w:t>
        </w:r>
      </w:ins>
      <w:r w:rsidR="00F5752C" w:rsidRPr="00F5752C">
        <w:rPr>
          <w:rFonts w:ascii="TH SarabunPSK" w:hAnsi="TH SarabunPSK" w:cs="TH SarabunPSK"/>
          <w:sz w:val="32"/>
          <w:szCs w:val="32"/>
          <w:cs/>
        </w:rPr>
        <w:t>ที่</w:t>
      </w:r>
      <w:del w:id="106" w:author="Pisit Piyapasuntra [2]" w:date="2019-05-08T01:07:00Z">
        <w:r w:rsidR="00F5752C" w:rsidRPr="00F5752C" w:rsidDel="00950280">
          <w:rPr>
            <w:rFonts w:ascii="TH SarabunPSK" w:hAnsi="TH SarabunPSK" w:cs="TH SarabunPSK"/>
            <w:sz w:val="32"/>
            <w:szCs w:val="32"/>
            <w:cs/>
          </w:rPr>
          <w:delText>อนุญาต</w:delText>
        </w:r>
        <w:r w:rsidR="00F5752C" w:rsidDel="00950280">
          <w:rPr>
            <w:rFonts w:ascii="TH SarabunPSK" w:hAnsi="TH SarabunPSK" w:cs="TH SarabunPSK" w:hint="cs"/>
            <w:sz w:val="32"/>
            <w:szCs w:val="32"/>
            <w:cs/>
          </w:rPr>
          <w:delText>ให้</w:delText>
        </w:r>
      </w:del>
      <w:r w:rsidR="00F5752C">
        <w:rPr>
          <w:rFonts w:ascii="TH SarabunPSK" w:hAnsi="TH SarabunPSK" w:cs="TH SarabunPSK" w:hint="cs"/>
          <w:sz w:val="32"/>
          <w:szCs w:val="32"/>
          <w:cs/>
        </w:rPr>
        <w:t>ใช้งาน</w:t>
      </w:r>
      <w:ins w:id="107" w:author="Pisit Piyapasuntra [2]" w:date="2019-05-08T01:07:00Z">
        <w:r w:rsidR="00950280">
          <w:rPr>
            <w:rFonts w:ascii="TH SarabunPSK" w:hAnsi="TH SarabunPSK" w:cs="TH SarabunPSK" w:hint="cs"/>
            <w:sz w:val="32"/>
            <w:szCs w:val="32"/>
            <w:cs/>
          </w:rPr>
          <w:t>ได้</w:t>
        </w:r>
      </w:ins>
      <w:r w:rsidR="00F5752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F5752C">
        <w:rPr>
          <w:rFonts w:ascii="TH SarabunPSK" w:hAnsi="TH SarabunPSK" w:cs="TH SarabunPSK"/>
          <w:sz w:val="32"/>
          <w:szCs w:val="32"/>
        </w:rPr>
        <w:t>P</w:t>
      </w:r>
      <w:r w:rsidR="00F5752C" w:rsidRPr="00F5752C">
        <w:rPr>
          <w:rFonts w:ascii="TH SarabunPSK" w:hAnsi="TH SarabunPSK" w:cs="TH SarabunPSK"/>
          <w:sz w:val="32"/>
          <w:szCs w:val="32"/>
        </w:rPr>
        <w:t xml:space="preserve">ermissible </w:t>
      </w:r>
      <w:r w:rsidR="00F5752C">
        <w:rPr>
          <w:rFonts w:ascii="TH SarabunPSK" w:hAnsi="TH SarabunPSK" w:cs="TH SarabunPSK"/>
          <w:sz w:val="32"/>
          <w:szCs w:val="32"/>
        </w:rPr>
        <w:t>V</w:t>
      </w:r>
      <w:r w:rsidR="00F5752C" w:rsidRPr="00F5752C">
        <w:rPr>
          <w:rFonts w:ascii="TH SarabunPSK" w:hAnsi="TH SarabunPSK" w:cs="TH SarabunPSK"/>
          <w:sz w:val="32"/>
          <w:szCs w:val="32"/>
        </w:rPr>
        <w:t>alues</w:t>
      </w:r>
      <w:r w:rsidR="00F5752C">
        <w:rPr>
          <w:rFonts w:ascii="TH SarabunPSK" w:hAnsi="TH SarabunPSK" w:cs="TH SarabunPSK" w:hint="cs"/>
          <w:sz w:val="32"/>
          <w:szCs w:val="32"/>
          <w:cs/>
        </w:rPr>
        <w:t>)</w:t>
      </w:r>
      <w:r w:rsidR="00E41314">
        <w:rPr>
          <w:rFonts w:ascii="TH SarabunPSK" w:hAnsi="TH SarabunPSK" w:cs="TH SarabunPSK" w:hint="cs"/>
          <w:sz w:val="32"/>
          <w:szCs w:val="32"/>
          <w:cs/>
        </w:rPr>
        <w:t xml:space="preserve"> ข้อมูล</w:t>
      </w:r>
      <w:ins w:id="108" w:author="Pisit Piyapasuntra [2]" w:date="2019-05-08T01:49:00Z">
        <w:r w:rsidR="004A529C">
          <w:rPr>
            <w:rFonts w:ascii="TH SarabunPSK" w:hAnsi="TH SarabunPSK" w:cs="TH SarabunPSK" w:hint="cs"/>
            <w:sz w:val="32"/>
            <w:szCs w:val="32"/>
            <w:cs/>
          </w:rPr>
          <w:t>ชนิด</w:t>
        </w:r>
      </w:ins>
      <w:ins w:id="109" w:author="Pisit Piyapasuntra [2]" w:date="2019-05-08T01:47:00Z">
        <w:r w:rsidR="004A529C">
          <w:rPr>
            <w:rFonts w:ascii="TH SarabunPSK" w:hAnsi="TH SarabunPSK" w:cs="TH SarabunPSK" w:hint="cs"/>
            <w:sz w:val="32"/>
            <w:szCs w:val="32"/>
            <w:cs/>
          </w:rPr>
          <w:t>นี้</w:t>
        </w:r>
      </w:ins>
      <w:ins w:id="110" w:author="Pisit Piyapasuntra [2]" w:date="2019-05-08T01:49:00Z">
        <w:r w:rsidR="004A529C">
          <w:rPr>
            <w:rFonts w:ascii="TH SarabunPSK" w:hAnsi="TH SarabunPSK" w:cs="TH SarabunPSK" w:hint="cs"/>
            <w:sz w:val="32"/>
            <w:szCs w:val="32"/>
            <w:cs/>
          </w:rPr>
          <w:t>มีความเป็นสากล โดย</w:t>
        </w:r>
      </w:ins>
      <w:del w:id="111" w:author="Pisit Piyapasuntra [2]" w:date="2019-05-08T01:47:00Z">
        <w:r w:rsidR="00E41314" w:rsidDel="004A529C">
          <w:rPr>
            <w:rFonts w:ascii="TH SarabunPSK" w:hAnsi="TH SarabunPSK" w:cs="TH SarabunPSK" w:hint="cs"/>
            <w:sz w:val="32"/>
            <w:szCs w:val="32"/>
            <w:cs/>
          </w:rPr>
          <w:delText>อ้างอิงจะมีประโยชน์ในการใช้งานข้อมูลร่วมกัน โดย</w:delText>
        </w:r>
      </w:del>
      <w:r w:rsidR="000154C1">
        <w:rPr>
          <w:rFonts w:ascii="TH SarabunPSK" w:hAnsi="TH SarabunPSK" w:cs="TH SarabunPSK" w:hint="cs"/>
          <w:sz w:val="32"/>
          <w:szCs w:val="32"/>
          <w:cs/>
        </w:rPr>
        <w:t>จะ</w:t>
      </w:r>
      <w:ins w:id="112" w:author="Pisit Piyapasuntra [2]" w:date="2019-05-08T01:48:00Z">
        <w:r w:rsidR="004A529C">
          <w:rPr>
            <w:rFonts w:ascii="TH SarabunPSK" w:hAnsi="TH SarabunPSK" w:cs="TH SarabunPSK" w:hint="cs"/>
            <w:sz w:val="32"/>
            <w:szCs w:val="32"/>
            <w:cs/>
          </w:rPr>
          <w:t>ใช้</w:t>
        </w:r>
      </w:ins>
      <w:del w:id="113" w:author="Pisit Piyapasuntra [2]" w:date="2019-05-08T01:48:00Z">
        <w:r w:rsidR="00E41314" w:rsidDel="004A529C">
          <w:rPr>
            <w:rFonts w:ascii="TH SarabunPSK" w:hAnsi="TH SarabunPSK" w:cs="TH SarabunPSK" w:hint="cs"/>
            <w:sz w:val="32"/>
            <w:szCs w:val="32"/>
            <w:cs/>
          </w:rPr>
          <w:delText>มีการ</w:delText>
        </w:r>
      </w:del>
      <w:r w:rsidR="00E41314">
        <w:rPr>
          <w:rFonts w:ascii="TH SarabunPSK" w:hAnsi="TH SarabunPSK" w:cs="TH SarabunPSK" w:hint="cs"/>
          <w:sz w:val="32"/>
          <w:szCs w:val="32"/>
          <w:cs/>
        </w:rPr>
        <w:t>อ้างอิงค่า</w:t>
      </w:r>
      <w:r w:rsidR="00544456">
        <w:rPr>
          <w:rFonts w:ascii="TH SarabunPSK" w:hAnsi="TH SarabunPSK" w:cs="TH SarabunPSK" w:hint="cs"/>
          <w:sz w:val="32"/>
          <w:szCs w:val="32"/>
          <w:cs/>
        </w:rPr>
        <w:t>ร่วม</w:t>
      </w:r>
      <w:r w:rsidR="00E41314">
        <w:rPr>
          <w:rFonts w:ascii="TH SarabunPSK" w:hAnsi="TH SarabunPSK" w:cs="TH SarabunPSK" w:hint="cs"/>
          <w:sz w:val="32"/>
          <w:szCs w:val="32"/>
          <w:cs/>
        </w:rPr>
        <w:t>กันอย่างกว้างขวาง (</w:t>
      </w:r>
      <w:r w:rsidR="00E41314">
        <w:rPr>
          <w:rFonts w:ascii="TH SarabunPSK" w:hAnsi="TH SarabunPSK" w:cs="TH SarabunPSK"/>
          <w:sz w:val="32"/>
          <w:szCs w:val="32"/>
        </w:rPr>
        <w:t>W</w:t>
      </w:r>
      <w:r w:rsidR="00E41314" w:rsidRPr="00E41314">
        <w:rPr>
          <w:rFonts w:ascii="TH SarabunPSK" w:hAnsi="TH SarabunPSK" w:cs="TH SarabunPSK"/>
          <w:sz w:val="32"/>
          <w:szCs w:val="32"/>
        </w:rPr>
        <w:t xml:space="preserve">idely </w:t>
      </w:r>
      <w:r w:rsidR="00E41314">
        <w:rPr>
          <w:rFonts w:ascii="TH SarabunPSK" w:hAnsi="TH SarabunPSK" w:cs="TH SarabunPSK"/>
          <w:sz w:val="32"/>
          <w:szCs w:val="32"/>
        </w:rPr>
        <w:t>R</w:t>
      </w:r>
      <w:r w:rsidR="00E41314" w:rsidRPr="00E41314">
        <w:rPr>
          <w:rFonts w:ascii="TH SarabunPSK" w:hAnsi="TH SarabunPSK" w:cs="TH SarabunPSK"/>
          <w:sz w:val="32"/>
          <w:szCs w:val="32"/>
        </w:rPr>
        <w:t>eferenced</w:t>
      </w:r>
      <w:r w:rsidR="00E41314">
        <w:rPr>
          <w:rFonts w:ascii="TH SarabunPSK" w:hAnsi="TH SarabunPSK" w:cs="TH SarabunPSK" w:hint="cs"/>
          <w:sz w:val="32"/>
          <w:szCs w:val="32"/>
          <w:cs/>
        </w:rPr>
        <w:t>) หรือมีการเรียกใช้งานซ้ำ</w:t>
      </w:r>
      <w:del w:id="114" w:author="Pisit Piyapasuntra [2]" w:date="2019-05-08T01:48:00Z">
        <w:r w:rsidR="00E41314" w:rsidDel="004A529C">
          <w:rPr>
            <w:rFonts w:ascii="TH SarabunPSK" w:hAnsi="TH SarabunPSK" w:cs="TH SarabunPSK" w:hint="cs"/>
            <w:sz w:val="32"/>
            <w:szCs w:val="32"/>
            <w:cs/>
          </w:rPr>
          <w:delText>ข้อมูล</w:delText>
        </w:r>
      </w:del>
      <w:r w:rsidR="00E41314">
        <w:rPr>
          <w:rFonts w:ascii="TH SarabunPSK" w:hAnsi="TH SarabunPSK" w:cs="TH SarabunPSK" w:hint="cs"/>
          <w:sz w:val="32"/>
          <w:szCs w:val="32"/>
          <w:cs/>
        </w:rPr>
        <w:t>อย่างกว้างขวาง (</w:t>
      </w:r>
      <w:r w:rsidR="00E41314">
        <w:rPr>
          <w:rFonts w:ascii="TH SarabunPSK" w:hAnsi="TH SarabunPSK" w:cs="TH SarabunPSK"/>
          <w:sz w:val="32"/>
          <w:szCs w:val="32"/>
        </w:rPr>
        <w:t>W</w:t>
      </w:r>
      <w:r w:rsidR="00E41314" w:rsidRPr="00E41314">
        <w:rPr>
          <w:rFonts w:ascii="TH SarabunPSK" w:hAnsi="TH SarabunPSK" w:cs="TH SarabunPSK"/>
          <w:sz w:val="32"/>
          <w:szCs w:val="32"/>
        </w:rPr>
        <w:t xml:space="preserve">idely </w:t>
      </w:r>
      <w:r w:rsidR="00E41314">
        <w:rPr>
          <w:rFonts w:ascii="TH SarabunPSK" w:hAnsi="TH SarabunPSK" w:cs="TH SarabunPSK"/>
          <w:sz w:val="32"/>
          <w:szCs w:val="32"/>
        </w:rPr>
        <w:t>R</w:t>
      </w:r>
      <w:r w:rsidR="00E41314" w:rsidRPr="00E41314">
        <w:rPr>
          <w:rFonts w:ascii="TH SarabunPSK" w:hAnsi="TH SarabunPSK" w:cs="TH SarabunPSK"/>
          <w:sz w:val="32"/>
          <w:szCs w:val="32"/>
        </w:rPr>
        <w:t>e-</w:t>
      </w:r>
      <w:r w:rsidR="00E41314">
        <w:rPr>
          <w:rFonts w:ascii="TH SarabunPSK" w:hAnsi="TH SarabunPSK" w:cs="TH SarabunPSK"/>
          <w:sz w:val="32"/>
          <w:szCs w:val="32"/>
        </w:rPr>
        <w:t>U</w:t>
      </w:r>
      <w:r w:rsidR="00E41314" w:rsidRPr="00E41314">
        <w:rPr>
          <w:rFonts w:ascii="TH SarabunPSK" w:hAnsi="TH SarabunPSK" w:cs="TH SarabunPSK"/>
          <w:sz w:val="32"/>
          <w:szCs w:val="32"/>
        </w:rPr>
        <w:t>sed</w:t>
      </w:r>
      <w:r w:rsidR="00E41314">
        <w:rPr>
          <w:rFonts w:ascii="TH SarabunPSK" w:hAnsi="TH SarabunPSK" w:cs="TH SarabunPSK" w:hint="cs"/>
          <w:sz w:val="32"/>
          <w:szCs w:val="32"/>
          <w:cs/>
        </w:rPr>
        <w:t>)</w:t>
      </w:r>
      <w:r w:rsidR="00AE4D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del w:id="115" w:author="Pisit Piyapasuntra [2]" w:date="2019-05-08T01:48:00Z">
        <w:r w:rsidR="00AE4DC7" w:rsidDel="004A529C">
          <w:rPr>
            <w:rFonts w:ascii="TH SarabunPSK" w:hAnsi="TH SarabunPSK" w:cs="TH SarabunPSK" w:hint="cs"/>
            <w:sz w:val="32"/>
            <w:szCs w:val="32"/>
            <w:cs/>
          </w:rPr>
          <w:delText xml:space="preserve">มีการเปลี่ยนแปลงค่อนข้างน้อย </w:delText>
        </w:r>
      </w:del>
      <w:ins w:id="116" w:author="Pisit Piyapasuntra [2]" w:date="2019-05-08T01:48:00Z">
        <w:r w:rsidR="004A529C">
          <w:rPr>
            <w:rFonts w:ascii="TH SarabunPSK" w:hAnsi="TH SarabunPSK" w:cs="TH SarabunPSK" w:hint="cs"/>
            <w:sz w:val="32"/>
            <w:szCs w:val="32"/>
            <w:cs/>
          </w:rPr>
          <w:t>และมี</w:t>
        </w:r>
      </w:ins>
      <w:del w:id="117" w:author="Pisit Piyapasuntra [2]" w:date="2019-05-08T01:48:00Z">
        <w:r w:rsidR="00AE4DC7" w:rsidDel="004A529C">
          <w:rPr>
            <w:rFonts w:ascii="TH SarabunPSK" w:hAnsi="TH SarabunPSK" w:cs="TH SarabunPSK" w:hint="cs"/>
            <w:sz w:val="32"/>
            <w:szCs w:val="32"/>
            <w:cs/>
          </w:rPr>
          <w:delText>โดยจะมี</w:delText>
        </w:r>
      </w:del>
      <w:r w:rsidR="00AE4DC7">
        <w:rPr>
          <w:rFonts w:ascii="TH SarabunPSK" w:hAnsi="TH SarabunPSK" w:cs="TH SarabunPSK" w:hint="cs"/>
          <w:sz w:val="32"/>
          <w:szCs w:val="32"/>
          <w:cs/>
        </w:rPr>
        <w:t>รอบของการแก้ไข</w:t>
      </w:r>
      <w:ins w:id="118" w:author="Pisit Piyapasuntra [2]" w:date="2019-05-08T01:48:00Z">
        <w:r w:rsidR="004A529C">
          <w:rPr>
            <w:rFonts w:ascii="TH SarabunPSK" w:hAnsi="TH SarabunPSK" w:cs="TH SarabunPSK" w:hint="cs"/>
            <w:sz w:val="32"/>
            <w:szCs w:val="32"/>
            <w:cs/>
          </w:rPr>
          <w:t>ที่แน่นอน</w:t>
        </w:r>
      </w:ins>
      <w:del w:id="119" w:author="Pisit Piyapasuntra [2]" w:date="2019-05-08T01:48:00Z">
        <w:r w:rsidR="00AE4DC7" w:rsidDel="004A529C">
          <w:rPr>
            <w:rFonts w:ascii="TH SarabunPSK" w:hAnsi="TH SarabunPSK" w:cs="TH SarabunPSK" w:hint="cs"/>
            <w:sz w:val="32"/>
            <w:szCs w:val="32"/>
            <w:cs/>
          </w:rPr>
          <w:delText>เป็นครั้งคราว</w:delText>
        </w:r>
      </w:del>
      <w:r w:rsidR="004530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del w:id="120" w:author="Pisit Piyapasuntra [2]" w:date="2019-05-08T01:50:00Z">
        <w:r w:rsidR="0045308A" w:rsidRPr="0045308A" w:rsidDel="004A529C">
          <w:rPr>
            <w:rFonts w:ascii="TH SarabunPSK" w:hAnsi="TH SarabunPSK" w:cs="TH SarabunPSK"/>
            <w:sz w:val="32"/>
            <w:szCs w:val="32"/>
            <w:cs/>
          </w:rPr>
          <w:delText>โดยข้อมูล</w:delText>
        </w:r>
        <w:r w:rsidR="0045308A" w:rsidDel="004A529C">
          <w:rPr>
            <w:rFonts w:ascii="TH SarabunPSK" w:hAnsi="TH SarabunPSK" w:cs="TH SarabunPSK" w:hint="cs"/>
            <w:sz w:val="32"/>
            <w:szCs w:val="32"/>
            <w:cs/>
          </w:rPr>
          <w:delText>จะมีลักษณะที่</w:delText>
        </w:r>
        <w:r w:rsidR="0045308A" w:rsidRPr="0045308A" w:rsidDel="004A529C">
          <w:rPr>
            <w:rFonts w:ascii="TH SarabunPSK" w:hAnsi="TH SarabunPSK" w:cs="TH SarabunPSK"/>
            <w:sz w:val="32"/>
            <w:szCs w:val="32"/>
            <w:cs/>
          </w:rPr>
          <w:delText xml:space="preserve">เป็นสากล </w:delText>
        </w:r>
      </w:del>
      <w:r w:rsidR="0045308A" w:rsidRPr="0045308A">
        <w:rPr>
          <w:rFonts w:ascii="TH SarabunPSK" w:hAnsi="TH SarabunPSK" w:cs="TH SarabunPSK"/>
          <w:sz w:val="32"/>
          <w:szCs w:val="32"/>
          <w:cs/>
        </w:rPr>
        <w:t>เช่น รหัสไปรษณีย์ รหัสประเทศ หน่วยวัดระยะทาง</w:t>
      </w:r>
      <w:r w:rsidR="007D136D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4"/>
      </w:r>
      <w:ins w:id="121" w:author="Pisit Piyapasuntra [2]" w:date="2019-05-08T00:57:00Z">
        <w:r w:rsidR="004B241D">
          <w:rPr>
            <w:rFonts w:ascii="TH SarabunPSK" w:hAnsi="TH SarabunPSK" w:cs="TH SarabunPSK" w:hint="cs"/>
            <w:sz w:val="32"/>
            <w:szCs w:val="32"/>
            <w:cs/>
          </w:rPr>
          <w:t xml:space="preserve">  เป็นต้น</w:t>
        </w:r>
      </w:ins>
      <w:r w:rsidR="0054445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AA9DD69" w14:textId="5E4F2E06" w:rsidR="00C91EED" w:rsidRDefault="00F74B7D" w:rsidP="00C91EE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การจัดการ</w:t>
      </w:r>
      <w:r w:rsidR="00C91EED" w:rsidRPr="00C91EED">
        <w:rPr>
          <w:rFonts w:ascii="TH SarabunPSK" w:hAnsi="TH SarabunPSK" w:cs="TH SarabunPSK"/>
          <w:sz w:val="32"/>
          <w:szCs w:val="32"/>
          <w:cs/>
        </w:rPr>
        <w:t>ข้อมูลอ้างอิง (</w:t>
      </w:r>
      <w:r w:rsidR="00C91EED" w:rsidRPr="00C91EED">
        <w:rPr>
          <w:rFonts w:ascii="TH SarabunPSK" w:hAnsi="TH SarabunPSK" w:cs="TH SarabunPSK"/>
          <w:sz w:val="32"/>
          <w:szCs w:val="32"/>
        </w:rPr>
        <w:t>Reference Data</w:t>
      </w:r>
      <w:r w:rsidR="00C91E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1EED" w:rsidRPr="00C91EED">
        <w:rPr>
          <w:rFonts w:ascii="TH SarabunPSK" w:hAnsi="TH SarabunPSK" w:cs="TH SarabunPSK"/>
          <w:sz w:val="32"/>
          <w:szCs w:val="32"/>
        </w:rPr>
        <w:t xml:space="preserve">Management) </w:t>
      </w:r>
      <w:ins w:id="122" w:author="Pisit Piyapasuntra" w:date="2019-05-08T08:11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จะกล่าวถึงการ</w:t>
        </w:r>
      </w:ins>
      <w:del w:id="123" w:author="Pisit Piyapasuntra" w:date="2019-05-08T08:11:00Z">
        <w:r w:rsidR="00C91EED" w:rsidRPr="00C91EED" w:rsidDel="00F6013C">
          <w:rPr>
            <w:rFonts w:ascii="TH SarabunPSK" w:hAnsi="TH SarabunPSK" w:cs="TH SarabunPSK"/>
            <w:sz w:val="32"/>
            <w:szCs w:val="32"/>
            <w:cs/>
          </w:rPr>
          <w:delText>เป็นการบริหาร</w:delText>
        </w:r>
      </w:del>
      <w:r w:rsidR="00C91EED" w:rsidRPr="00C91EED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ins w:id="124" w:author="Pisit Piyapasuntra" w:date="2019-05-08T08:11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กลุ่มนี้</w:t>
        </w:r>
      </w:ins>
      <w:ins w:id="125" w:author="Pisit Piyapasuntra" w:date="2019-05-08T08:12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ให้สามารถ</w:t>
        </w:r>
      </w:ins>
      <w:del w:id="126" w:author="Pisit Piyapasuntra" w:date="2019-05-08T08:12:00Z">
        <w:r w:rsidR="00C91EED" w:rsidRPr="00C91EED" w:rsidDel="00F6013C">
          <w:rPr>
            <w:rFonts w:ascii="TH SarabunPSK" w:hAnsi="TH SarabunPSK" w:cs="TH SarabunPSK"/>
            <w:sz w:val="32"/>
            <w:szCs w:val="32"/>
            <w:cs/>
          </w:rPr>
          <w:delText>เพื่อให้หน่วยงานสามารถ</w:delText>
        </w:r>
      </w:del>
      <w:r w:rsidR="00C91EED" w:rsidRPr="00C91EED">
        <w:rPr>
          <w:rFonts w:ascii="TH SarabunPSK" w:hAnsi="TH SarabunPSK" w:cs="TH SarabunPSK"/>
          <w:sz w:val="32"/>
          <w:szCs w:val="32"/>
          <w:cs/>
        </w:rPr>
        <w:t>เข้าถึง</w:t>
      </w:r>
      <w:ins w:id="127" w:author="Pisit Piyapasuntra" w:date="2019-05-08T08:12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ได้อย่างต่อเนื่อง มีความถูกต้อง</w:t>
        </w:r>
      </w:ins>
      <w:ins w:id="128" w:author="Pisit Piyapasuntra" w:date="2019-05-08T08:13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โดยยังอ้างอิงจากแหล่งข้อมูลเดิมเสมอ</w:t>
        </w:r>
      </w:ins>
      <w:del w:id="129" w:author="Pisit Piyapasuntra" w:date="2019-05-08T08:13:00Z">
        <w:r w:rsidR="00C91EED" w:rsidRPr="00C91EED" w:rsidDel="00F6013C">
          <w:rPr>
            <w:rFonts w:ascii="TH SarabunPSK" w:hAnsi="TH SarabunPSK" w:cs="TH SarabunPSK"/>
            <w:sz w:val="32"/>
            <w:szCs w:val="32"/>
            <w:cs/>
          </w:rPr>
          <w:delText>และใช้ข้อมูลร่วมกันได้ โดยข้อมูลถูกจัดเก็บไว้แหล่งเดียว</w:delText>
        </w:r>
      </w:del>
      <w:ins w:id="130" w:author="Pisit Piyapasuntra" w:date="2019-05-08T08:13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 xml:space="preserve"> การจัดการดังกล่าว</w:t>
        </w:r>
      </w:ins>
      <w:ins w:id="131" w:author="Pisit Piyapasuntra" w:date="2019-05-08T08:15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คือ</w:t>
        </w:r>
      </w:ins>
      <w:del w:id="132" w:author="Pisit Piyapasuntra" w:date="2019-05-08T08:14:00Z">
        <w:r w:rsidR="00C91EED" w:rsidRPr="00C91EED" w:rsidDel="00F6013C">
          <w:rPr>
            <w:rFonts w:ascii="TH SarabunPSK" w:hAnsi="TH SarabunPSK" w:cs="TH SarabunPSK"/>
            <w:sz w:val="32"/>
            <w:szCs w:val="32"/>
            <w:cs/>
          </w:rPr>
          <w:delText xml:space="preserve"> มี</w:delText>
        </w:r>
      </w:del>
      <w:r w:rsidR="00C91EED" w:rsidRPr="00C91EED">
        <w:rPr>
          <w:rFonts w:ascii="TH SarabunPSK" w:hAnsi="TH SarabunPSK" w:cs="TH SarabunPSK"/>
          <w:sz w:val="32"/>
          <w:szCs w:val="32"/>
          <w:cs/>
        </w:rPr>
        <w:t>การก</w:t>
      </w:r>
      <w:r w:rsidR="00C91EED">
        <w:rPr>
          <w:rFonts w:ascii="TH SarabunPSK" w:hAnsi="TH SarabunPSK" w:cs="TH SarabunPSK" w:hint="cs"/>
          <w:sz w:val="32"/>
          <w:szCs w:val="32"/>
          <w:cs/>
        </w:rPr>
        <w:t>ำ</w:t>
      </w:r>
      <w:r w:rsidR="00C91EED" w:rsidRPr="00C91EED">
        <w:rPr>
          <w:rFonts w:ascii="TH SarabunPSK" w:hAnsi="TH SarabunPSK" w:cs="TH SarabunPSK"/>
          <w:sz w:val="32"/>
          <w:szCs w:val="32"/>
          <w:cs/>
        </w:rPr>
        <w:t>หนดมาตรฐา</w:t>
      </w:r>
      <w:ins w:id="133" w:author="Pisit Piyapasuntra" w:date="2019-05-08T08:15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น</w:t>
        </w:r>
      </w:ins>
      <w:del w:id="134" w:author="Pisit Piyapasuntra" w:date="2019-05-08T08:15:00Z">
        <w:r w:rsidR="00C91EED" w:rsidRPr="00C91EED" w:rsidDel="00F6013C">
          <w:rPr>
            <w:rFonts w:ascii="TH SarabunPSK" w:hAnsi="TH SarabunPSK" w:cs="TH SarabunPSK"/>
            <w:sz w:val="32"/>
            <w:szCs w:val="32"/>
            <w:cs/>
          </w:rPr>
          <w:delText>นของ</w:delText>
        </w:r>
      </w:del>
      <w:r w:rsidR="00C91EED" w:rsidRPr="00C91EED">
        <w:rPr>
          <w:rFonts w:ascii="TH SarabunPSK" w:hAnsi="TH SarabunPSK" w:cs="TH SarabunPSK"/>
          <w:sz w:val="32"/>
          <w:szCs w:val="32"/>
          <w:cs/>
        </w:rPr>
        <w:t>ข้อมูล</w:t>
      </w:r>
      <w:ins w:id="135" w:author="Pisit Piyapasuntra" w:date="2019-05-08T08:14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 xml:space="preserve"> </w:t>
        </w:r>
      </w:ins>
      <w:ins w:id="136" w:author="Pisit Piyapasuntra" w:date="2019-05-08T08:15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การควบคุม</w:t>
        </w:r>
      </w:ins>
      <w:ins w:id="137" w:author="Pisit Piyapasuntra" w:date="2019-05-08T08:16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รหัส</w:t>
        </w:r>
      </w:ins>
      <w:ins w:id="138" w:author="Pisit Piyapasuntra" w:date="2019-05-08T08:14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อ้</w:t>
        </w:r>
      </w:ins>
      <w:ins w:id="139" w:author="Pisit Piyapasuntra" w:date="2019-05-08T08:15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างอิง</w:t>
        </w:r>
      </w:ins>
      <w:del w:id="140" w:author="Pisit Piyapasuntra" w:date="2019-05-08T08:14:00Z">
        <w:r w:rsidR="000154C1" w:rsidDel="00F6013C">
          <w:rPr>
            <w:rFonts w:ascii="TH SarabunPSK" w:hAnsi="TH SarabunPSK" w:cs="TH SarabunPSK" w:hint="cs"/>
            <w:sz w:val="32"/>
            <w:szCs w:val="32"/>
            <w:cs/>
          </w:rPr>
          <w:delText xml:space="preserve"> ทั้งขนาดของตัวแปร</w:delText>
        </w:r>
      </w:del>
      <w:r w:rsidR="000154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ins w:id="141" w:author="Pisit Piyapasuntra" w:date="2019-05-08T08:16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การควบคุมเมตาดาตา</w:t>
        </w:r>
      </w:ins>
      <w:del w:id="142" w:author="Pisit Piyapasuntra" w:date="2019-05-08T08:16:00Z">
        <w:r w:rsidR="000154C1" w:rsidDel="00F6013C">
          <w:rPr>
            <w:rFonts w:ascii="TH SarabunPSK" w:hAnsi="TH SarabunPSK" w:cs="TH SarabunPSK" w:hint="cs"/>
            <w:sz w:val="32"/>
            <w:szCs w:val="32"/>
            <w:cs/>
          </w:rPr>
          <w:delText>รูปแบบ</w:delText>
        </w:r>
      </w:del>
      <w:del w:id="143" w:author="Pisit Piyapasuntra" w:date="2019-05-08T08:15:00Z">
        <w:r w:rsidR="000154C1" w:rsidDel="00F6013C">
          <w:rPr>
            <w:rFonts w:ascii="TH SarabunPSK" w:hAnsi="TH SarabunPSK" w:cs="TH SarabunPSK" w:hint="cs"/>
            <w:sz w:val="32"/>
            <w:szCs w:val="32"/>
            <w:cs/>
          </w:rPr>
          <w:delText>ของ</w:delText>
        </w:r>
      </w:del>
      <w:del w:id="144" w:author="Pisit Piyapasuntra" w:date="2019-05-08T08:16:00Z">
        <w:r w:rsidR="000154C1" w:rsidDel="00F6013C">
          <w:rPr>
            <w:rFonts w:ascii="TH SarabunPSK" w:hAnsi="TH SarabunPSK" w:cs="TH SarabunPSK" w:hint="cs"/>
            <w:sz w:val="32"/>
            <w:szCs w:val="32"/>
            <w:cs/>
          </w:rPr>
          <w:delText>ข้อมูล</w:delText>
        </w:r>
      </w:del>
      <w:r w:rsidR="000154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ins w:id="145" w:author="Pisit Piyapasuntra" w:date="2019-05-08T08:17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 xml:space="preserve">และการจัดการรายการข้อมูล </w:t>
        </w:r>
      </w:ins>
      <w:del w:id="146" w:author="Pisit Piyapasuntra" w:date="2019-05-08T08:17:00Z">
        <w:r w:rsidR="000154C1" w:rsidDel="00F6013C">
          <w:rPr>
            <w:rFonts w:ascii="TH SarabunPSK" w:hAnsi="TH SarabunPSK" w:cs="TH SarabunPSK" w:hint="cs"/>
            <w:sz w:val="32"/>
            <w:szCs w:val="32"/>
            <w:cs/>
          </w:rPr>
          <w:delText>รวมทั้ง</w:delText>
        </w:r>
        <w:r w:rsidR="00C91EED" w:rsidRPr="00C91EED" w:rsidDel="00F6013C">
          <w:rPr>
            <w:rFonts w:ascii="TH SarabunPSK" w:hAnsi="TH SarabunPSK" w:cs="TH SarabunPSK"/>
            <w:sz w:val="32"/>
            <w:szCs w:val="32"/>
            <w:cs/>
          </w:rPr>
          <w:delText>ช่วยลดความซ้</w:delText>
        </w:r>
        <w:r w:rsidR="00C91EED" w:rsidDel="00F6013C">
          <w:rPr>
            <w:rFonts w:ascii="TH SarabunPSK" w:hAnsi="TH SarabunPSK" w:cs="TH SarabunPSK" w:hint="cs"/>
            <w:sz w:val="32"/>
            <w:szCs w:val="32"/>
            <w:cs/>
          </w:rPr>
          <w:delText>ำ</w:delText>
        </w:r>
        <w:r w:rsidR="00C91EED" w:rsidRPr="00C91EED" w:rsidDel="00F6013C">
          <w:rPr>
            <w:rFonts w:ascii="TH SarabunPSK" w:hAnsi="TH SarabunPSK" w:cs="TH SarabunPSK"/>
            <w:sz w:val="32"/>
            <w:szCs w:val="32"/>
            <w:cs/>
          </w:rPr>
          <w:delText>ซ้อนของข้อมูล</w:delText>
        </w:r>
        <w:r w:rsidR="000154C1" w:rsidDel="00F6013C">
          <w:rPr>
            <w:rFonts w:ascii="TH SarabunPSK" w:hAnsi="TH SarabunPSK" w:cs="TH SarabunPSK" w:hint="cs"/>
            <w:sz w:val="32"/>
            <w:szCs w:val="32"/>
            <w:cs/>
          </w:rPr>
          <w:delText>ที่มีการจัดเก็บไว้หลากหลายรูปแบบและแหล่งเก็บข้อมูลที่หลากหลาย</w:delText>
        </w:r>
        <w:r w:rsidR="00C91EED" w:rsidRPr="00C91EED" w:rsidDel="00F6013C">
          <w:rPr>
            <w:rFonts w:ascii="TH SarabunPSK" w:hAnsi="TH SarabunPSK" w:cs="TH SarabunPSK"/>
            <w:sz w:val="32"/>
            <w:szCs w:val="32"/>
            <w:cs/>
          </w:rPr>
          <w:delText xml:space="preserve"> ท</w:delText>
        </w:r>
        <w:r w:rsidR="00C91EED" w:rsidDel="00F6013C">
          <w:rPr>
            <w:rFonts w:ascii="TH SarabunPSK" w:hAnsi="TH SarabunPSK" w:cs="TH SarabunPSK" w:hint="cs"/>
            <w:sz w:val="32"/>
            <w:szCs w:val="32"/>
            <w:cs/>
          </w:rPr>
          <w:delText>ำ</w:delText>
        </w:r>
      </w:del>
      <w:ins w:id="147" w:author="Pisit Piyapasuntra" w:date="2019-05-08T08:17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เพื่อ</w:t>
        </w:r>
      </w:ins>
      <w:r w:rsidR="00C91EED" w:rsidRPr="00C91EED">
        <w:rPr>
          <w:rFonts w:ascii="TH SarabunPSK" w:hAnsi="TH SarabunPSK" w:cs="TH SarabunPSK"/>
          <w:sz w:val="32"/>
          <w:szCs w:val="32"/>
          <w:cs/>
        </w:rPr>
        <w:t>ให้ข้อมูลมีคุณภาพ</w:t>
      </w:r>
      <w:r w:rsidR="000154C1">
        <w:rPr>
          <w:rFonts w:ascii="TH SarabunPSK" w:hAnsi="TH SarabunPSK" w:cs="TH SarabunPSK" w:hint="cs"/>
          <w:sz w:val="32"/>
          <w:szCs w:val="32"/>
          <w:cs/>
        </w:rPr>
        <w:t>และมีความสอดคล้องไปในทางเดียวกัน</w:t>
      </w:r>
      <w:r w:rsidR="00AD6A0B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5"/>
      </w:r>
      <w:r w:rsidR="004B5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del w:id="148" w:author="Pisit Piyapasuntra" w:date="2019-05-08T08:18:00Z">
        <w:r w:rsidR="000E20BC" w:rsidDel="00F6013C">
          <w:rPr>
            <w:rFonts w:ascii="TH SarabunPSK" w:hAnsi="TH SarabunPSK" w:cs="TH SarabunPSK" w:hint="cs"/>
            <w:sz w:val="32"/>
            <w:szCs w:val="32"/>
            <w:cs/>
          </w:rPr>
          <w:delText>การออกแบบโครงสร้างของข้อมูลที่</w:delText>
        </w:r>
      </w:del>
      <w:ins w:id="149" w:author="Pisit Piyapasuntra" w:date="2019-05-08T08:18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และ</w:t>
        </w:r>
      </w:ins>
      <w:r w:rsidR="000E20BC">
        <w:rPr>
          <w:rFonts w:ascii="TH SarabunPSK" w:hAnsi="TH SarabunPSK" w:cs="TH SarabunPSK" w:hint="cs"/>
          <w:sz w:val="32"/>
          <w:szCs w:val="32"/>
          <w:cs/>
        </w:rPr>
        <w:t>รองรับการเปลี่ยนแปลงได้อย่างมีประสิทธิภาพ</w:t>
      </w:r>
    </w:p>
    <w:p w14:paraId="4576BE23" w14:textId="5E2FC320" w:rsidR="00DB6B73" w:rsidRPr="00F23AEB" w:rsidRDefault="00543B49" w:rsidP="00F23AE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7D4369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F23AEB" w:rsidRPr="00F23AEB">
        <w:rPr>
          <w:rFonts w:ascii="TH SarabunPSK" w:hAnsi="TH SarabunPSK" w:cs="TH SarabunPSK"/>
          <w:b/>
          <w:bCs/>
          <w:sz w:val="32"/>
          <w:szCs w:val="32"/>
          <w:cs/>
        </w:rPr>
        <w:t>ข้อตกลง</w:t>
      </w:r>
      <w:r w:rsidR="00F23AEB" w:rsidRPr="00F23AEB">
        <w:rPr>
          <w:rFonts w:ascii="TH SarabunPSK" w:hAnsi="TH SarabunPSK" w:cs="TH SarabunPSK" w:hint="cs"/>
          <w:b/>
          <w:bCs/>
          <w:sz w:val="32"/>
          <w:szCs w:val="32"/>
          <w:cs/>
        </w:rPr>
        <w:t>หลัก</w:t>
      </w:r>
      <w:r w:rsidR="009507AF">
        <w:rPr>
          <w:rFonts w:ascii="TH SarabunPSK" w:hAnsi="TH SarabunPSK" w:cs="TH SarabunPSK" w:hint="cs"/>
          <w:b/>
          <w:bCs/>
          <w:sz w:val="32"/>
          <w:szCs w:val="32"/>
          <w:cs/>
        </w:rPr>
        <w:t>ของการจัดการข้อมูลอ้างอิง</w:t>
      </w:r>
      <w:r w:rsidR="00F23AEB" w:rsidRPr="00F23A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DB6B73" w:rsidRPr="00F23AEB">
        <w:rPr>
          <w:rFonts w:ascii="TH SarabunPSK" w:hAnsi="TH SarabunPSK" w:cs="TH SarabunPSK"/>
          <w:b/>
          <w:bCs/>
          <w:sz w:val="32"/>
          <w:szCs w:val="32"/>
        </w:rPr>
        <w:t xml:space="preserve">Key </w:t>
      </w:r>
      <w:r w:rsidR="000B1C09">
        <w:rPr>
          <w:rFonts w:ascii="TH SarabunPSK" w:hAnsi="TH SarabunPSK" w:cs="TH SarabunPSK"/>
          <w:b/>
          <w:bCs/>
          <w:sz w:val="32"/>
          <w:szCs w:val="32"/>
        </w:rPr>
        <w:t>A</w:t>
      </w:r>
      <w:r w:rsidR="00DB6B73" w:rsidRPr="00F23AEB">
        <w:rPr>
          <w:rFonts w:ascii="TH SarabunPSK" w:hAnsi="TH SarabunPSK" w:cs="TH SarabunPSK"/>
          <w:b/>
          <w:bCs/>
          <w:sz w:val="32"/>
          <w:szCs w:val="32"/>
        </w:rPr>
        <w:t>ssumption</w:t>
      </w:r>
      <w:r w:rsidR="00CF18C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18CA">
        <w:rPr>
          <w:rFonts w:ascii="TH SarabunPSK" w:hAnsi="TH SarabunPSK" w:cs="TH SarabunPSK"/>
          <w:b/>
          <w:bCs/>
          <w:sz w:val="32"/>
          <w:szCs w:val="32"/>
        </w:rPr>
        <w:t>for Reference Data</w:t>
      </w:r>
      <w:r w:rsidR="00F23AEB" w:rsidRPr="00F23AE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16DA1E5B" w14:textId="1B9E63BB" w:rsidR="007D4369" w:rsidRDefault="00A7590C" w:rsidP="001607A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</w:t>
      </w:r>
      <w:r w:rsidR="00DB6B73" w:rsidRPr="007D4369">
        <w:rPr>
          <w:rFonts w:ascii="TH SarabunPSK" w:hAnsi="TH SarabunPSK" w:cs="TH SarabunPSK" w:hint="cs"/>
          <w:sz w:val="32"/>
          <w:szCs w:val="32"/>
          <w:cs/>
        </w:rPr>
        <w:t>รหัสอ้างอิง</w:t>
      </w:r>
      <w:r w:rsidR="00AE1C28">
        <w:rPr>
          <w:rFonts w:ascii="TH SarabunPSK" w:hAnsi="TH SarabunPSK" w:cs="TH SarabunPSK"/>
          <w:sz w:val="32"/>
          <w:szCs w:val="32"/>
        </w:rPr>
        <w:t xml:space="preserve"> (Primary Key)</w:t>
      </w:r>
      <w:r w:rsidR="001607AE">
        <w:rPr>
          <w:rFonts w:ascii="TH SarabunPSK" w:hAnsi="TH SarabunPSK" w:cs="TH SarabunPSK" w:hint="cs"/>
          <w:sz w:val="32"/>
          <w:szCs w:val="32"/>
          <w:cs/>
        </w:rPr>
        <w:t xml:space="preserve"> เป็นรหัส</w:t>
      </w:r>
      <w:ins w:id="150" w:author="Pisit Piyapasuntra" w:date="2019-05-08T08:18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ที่</w:t>
        </w:r>
      </w:ins>
      <w:del w:id="151" w:author="Pisit Piyapasuntra" w:date="2019-05-08T08:18:00Z">
        <w:r w:rsidR="001607AE" w:rsidDel="00F6013C">
          <w:rPr>
            <w:rFonts w:ascii="TH SarabunPSK" w:hAnsi="TH SarabunPSK" w:cs="TH SarabunPSK" w:hint="cs"/>
            <w:sz w:val="32"/>
            <w:szCs w:val="32"/>
            <w:cs/>
          </w:rPr>
          <w:delText>เพื่อ</w:delText>
        </w:r>
      </w:del>
      <w:r w:rsidR="001607AE">
        <w:rPr>
          <w:rFonts w:ascii="TH SarabunPSK" w:hAnsi="TH SarabunPSK" w:cs="TH SarabunPSK" w:hint="cs"/>
          <w:sz w:val="32"/>
          <w:szCs w:val="32"/>
          <w:cs/>
        </w:rPr>
        <w:t xml:space="preserve">ใช้ในการระบุตัวตนของข้อมูล </w:t>
      </w:r>
      <w:r w:rsidR="001607AE">
        <w:rPr>
          <w:rFonts w:ascii="TH SarabunPSK" w:hAnsi="TH SarabunPSK" w:cs="TH SarabunPSK"/>
          <w:sz w:val="32"/>
          <w:szCs w:val="32"/>
        </w:rPr>
        <w:t>(Identify)</w:t>
      </w:r>
      <w:ins w:id="152" w:author="Pisit Piyapasuntra" w:date="2019-05-08T08:19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 xml:space="preserve"> ในแต่ละรายการ</w:t>
        </w:r>
      </w:ins>
      <w:ins w:id="153" w:author="Pisit Piyapasuntra" w:date="2019-05-08T08:20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 xml:space="preserve"> </w:t>
        </w:r>
      </w:ins>
      <w:ins w:id="154" w:author="Pisit Piyapasuntra" w:date="2019-05-08T08:19:00Z">
        <w:r w:rsidR="00F6013C">
          <w:rPr>
            <w:rFonts w:ascii="TH SarabunPSK" w:hAnsi="TH SarabunPSK" w:cs="TH SarabunPSK" w:hint="cs"/>
            <w:sz w:val="32"/>
            <w:szCs w:val="32"/>
            <w:cs/>
          </w:rPr>
          <w:t>และต้อง</w:t>
        </w:r>
      </w:ins>
      <w:del w:id="155" w:author="Pisit Piyapasuntra" w:date="2019-05-08T08:19:00Z">
        <w:r w:rsidR="001607AE" w:rsidDel="00F6013C">
          <w:rPr>
            <w:rFonts w:ascii="TH SarabunPSK" w:hAnsi="TH SarabunPSK" w:cs="TH SarabunPSK"/>
            <w:sz w:val="32"/>
            <w:szCs w:val="32"/>
          </w:rPr>
          <w:delText xml:space="preserve"> </w:delText>
        </w:r>
      </w:del>
      <w:del w:id="156" w:author="Pisit Piyapasuntra" w:date="2019-05-08T08:20:00Z">
        <w:r w:rsidDel="007533DD">
          <w:rPr>
            <w:rFonts w:ascii="TH SarabunPSK" w:hAnsi="TH SarabunPSK" w:cs="TH SarabunPSK" w:hint="cs"/>
            <w:sz w:val="32"/>
            <w:szCs w:val="32"/>
            <w:cs/>
          </w:rPr>
          <w:delText>เป็นค่าที่</w:delText>
        </w:r>
        <w:r w:rsidR="00DB6B73" w:rsidRPr="007D4369" w:rsidDel="007533DD">
          <w:rPr>
            <w:rFonts w:ascii="TH SarabunPSK" w:hAnsi="TH SarabunPSK" w:cs="TH SarabunPSK" w:hint="cs"/>
            <w:sz w:val="32"/>
            <w:szCs w:val="32"/>
            <w:cs/>
          </w:rPr>
          <w:delText>จะ</w:delText>
        </w:r>
      </w:del>
      <w:r w:rsidR="00DB6B73" w:rsidRPr="007D4369">
        <w:rPr>
          <w:rFonts w:ascii="TH SarabunPSK" w:hAnsi="TH SarabunPSK" w:cs="TH SarabunPSK" w:hint="cs"/>
          <w:sz w:val="32"/>
          <w:szCs w:val="32"/>
          <w:cs/>
        </w:rPr>
        <w:t>ไม่</w:t>
      </w:r>
      <w:ins w:id="157" w:author="Pisit Piyapasuntra" w:date="2019-05-08T08:20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>ม</w:t>
        </w:r>
      </w:ins>
      <w:ins w:id="158" w:author="Pisit Piyapasuntra" w:date="2019-05-08T08:21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>ีการ</w:t>
        </w:r>
      </w:ins>
      <w:r w:rsidR="00DB6B73" w:rsidRPr="007D4369">
        <w:rPr>
          <w:rFonts w:ascii="TH SarabunPSK" w:hAnsi="TH SarabunPSK" w:cs="TH SarabunPSK" w:hint="cs"/>
          <w:sz w:val="32"/>
          <w:szCs w:val="32"/>
          <w:cs/>
        </w:rPr>
        <w:t>ใช้ซ้ำ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5D706F">
        <w:rPr>
          <w:rFonts w:ascii="TH SarabunPSK" w:hAnsi="TH SarabunPSK" w:cs="TH SarabunPSK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>nique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ins w:id="159" w:author="Pisit Piyapasuntra" w:date="2019-05-08T08:21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>โดยอาจเป็นรหัสที่มี</w:t>
        </w:r>
      </w:ins>
      <w:del w:id="160" w:author="Pisit Piyapasuntra" w:date="2019-05-08T08:21:00Z">
        <w:r w:rsidR="001607AE" w:rsidDel="007533DD">
          <w:rPr>
            <w:rFonts w:ascii="TH SarabunPSK" w:hAnsi="TH SarabunPSK" w:cs="TH SarabunPSK" w:hint="cs"/>
            <w:sz w:val="32"/>
            <w:szCs w:val="32"/>
            <w:cs/>
          </w:rPr>
          <w:delText>และมีการกำหนดรูปแบบ</w:delText>
        </w:r>
      </w:del>
      <w:r w:rsidR="001607AE"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del w:id="161" w:author="Pisit Piyapasuntra" w:date="2019-05-08T08:21:00Z">
        <w:r w:rsidR="001607AE" w:rsidDel="007533DD">
          <w:rPr>
            <w:rFonts w:ascii="TH SarabunPSK" w:hAnsi="TH SarabunPSK" w:cs="TH SarabunPSK" w:hint="cs"/>
            <w:sz w:val="32"/>
            <w:szCs w:val="32"/>
            <w:cs/>
          </w:rPr>
          <w:delText>ของรหัส</w:delText>
        </w:r>
      </w:del>
      <w:r w:rsidR="001607AE">
        <w:rPr>
          <w:rFonts w:ascii="TH SarabunPSK" w:hAnsi="TH SarabunPSK" w:cs="TH SarabunPSK" w:hint="cs"/>
          <w:sz w:val="32"/>
          <w:szCs w:val="32"/>
          <w:cs/>
        </w:rPr>
        <w:t>ที่ชัดเจน</w:t>
      </w:r>
      <w:ins w:id="162" w:author="Pisit Piyapasuntra" w:date="2019-05-08T08:22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 xml:space="preserve"> หรือเป็นรหัส</w:t>
        </w:r>
      </w:ins>
      <w:del w:id="163" w:author="Pisit Piyapasuntra" w:date="2019-05-08T08:22:00Z">
        <w:r w:rsidR="001607AE" w:rsidDel="007533DD">
          <w:rPr>
            <w:rFonts w:ascii="TH SarabunPSK" w:hAnsi="TH SarabunPSK" w:cs="TH SarabunPSK" w:hint="cs"/>
            <w:sz w:val="32"/>
            <w:szCs w:val="32"/>
            <w:cs/>
          </w:rPr>
          <w:delText xml:space="preserve">และมีความหมาย </w:delText>
        </w:r>
        <w:r w:rsidR="009F51A8" w:rsidDel="007533DD">
          <w:rPr>
            <w:rFonts w:ascii="TH SarabunPSK" w:hAnsi="TH SarabunPSK" w:cs="TH SarabunPSK" w:hint="cs"/>
            <w:sz w:val="32"/>
            <w:szCs w:val="32"/>
            <w:cs/>
          </w:rPr>
          <w:delText>หากเป็น</w:delText>
        </w:r>
      </w:del>
      <w:r w:rsidR="009F51A8">
        <w:rPr>
          <w:rFonts w:ascii="TH SarabunPSK" w:hAnsi="TH SarabunPSK" w:cs="TH SarabunPSK" w:hint="cs"/>
          <w:sz w:val="32"/>
          <w:szCs w:val="32"/>
          <w:cs/>
        </w:rPr>
        <w:t>รหัสที่มีการเรียงลำดับ</w:t>
      </w:r>
      <w:del w:id="164" w:author="Pisit Piyapasuntra" w:date="2019-05-08T08:22:00Z">
        <w:r w:rsidR="009F51A8" w:rsidDel="007533DD">
          <w:rPr>
            <w:rFonts w:ascii="TH SarabunPSK" w:hAnsi="TH SarabunPSK" w:cs="TH SarabunPSK" w:hint="cs"/>
            <w:sz w:val="32"/>
            <w:szCs w:val="32"/>
            <w:cs/>
          </w:rPr>
          <w:delText>จะ</w:delText>
        </w:r>
        <w:r w:rsidR="00DB6B73" w:rsidRPr="007D4369" w:rsidDel="007533DD">
          <w:rPr>
            <w:rFonts w:ascii="TH SarabunPSK" w:hAnsi="TH SarabunPSK" w:cs="TH SarabunPSK" w:hint="cs"/>
            <w:sz w:val="32"/>
            <w:szCs w:val="32"/>
            <w:cs/>
          </w:rPr>
          <w:delText>เป็น</w:delText>
        </w:r>
        <w:r w:rsidR="00633C02" w:rsidDel="007533DD">
          <w:rPr>
            <w:rFonts w:ascii="TH SarabunPSK" w:hAnsi="TH SarabunPSK" w:cs="TH SarabunPSK" w:hint="cs"/>
            <w:sz w:val="32"/>
            <w:szCs w:val="32"/>
            <w:cs/>
          </w:rPr>
          <w:delText>จำนวน</w:delText>
        </w:r>
        <w:r w:rsidR="00DB6B73" w:rsidRPr="007D4369" w:rsidDel="007533DD">
          <w:rPr>
            <w:rFonts w:ascii="TH SarabunPSK" w:hAnsi="TH SarabunPSK" w:cs="TH SarabunPSK" w:hint="cs"/>
            <w:sz w:val="32"/>
            <w:szCs w:val="32"/>
            <w:cs/>
          </w:rPr>
          <w:delText>ที่เรียงลำดับ</w:delText>
        </w:r>
      </w:del>
      <w:r w:rsidR="008A0CA0" w:rsidRPr="007D4369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633C02">
        <w:rPr>
          <w:rFonts w:ascii="TH SarabunPSK" w:hAnsi="TH SarabunPSK" w:cs="TH SarabunPSK" w:hint="cs"/>
          <w:sz w:val="32"/>
          <w:szCs w:val="32"/>
          <w:cs/>
        </w:rPr>
        <w:t>น้อย</w:t>
      </w:r>
      <w:r w:rsidR="008A0CA0" w:rsidRPr="007D4369">
        <w:rPr>
          <w:rFonts w:ascii="TH SarabunPSK" w:hAnsi="TH SarabunPSK" w:cs="TH SarabunPSK" w:hint="cs"/>
          <w:sz w:val="32"/>
          <w:szCs w:val="32"/>
          <w:cs/>
        </w:rPr>
        <w:t>ไปหา</w:t>
      </w:r>
      <w:r w:rsidR="00633C02">
        <w:rPr>
          <w:rFonts w:ascii="TH SarabunPSK" w:hAnsi="TH SarabunPSK" w:cs="TH SarabunPSK" w:hint="cs"/>
          <w:sz w:val="32"/>
          <w:szCs w:val="32"/>
          <w:cs/>
        </w:rPr>
        <w:t>มาก</w:t>
      </w:r>
      <w:ins w:id="165" w:author="Pisit Piyapasuntra" w:date="2019-05-08T08:22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 xml:space="preserve"> ทั้งนี้ขึ้นอยู่กับความต้องการใช้งานแล</w:t>
        </w:r>
      </w:ins>
      <w:ins w:id="166" w:author="Pisit Piyapasuntra" w:date="2019-05-08T08:23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>ะ</w:t>
        </w:r>
      </w:ins>
      <w:ins w:id="167" w:author="Pisit Piyapasuntra" w:date="2019-05-08T08:25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>ต้อง</w:t>
        </w:r>
      </w:ins>
      <w:ins w:id="168" w:author="Pisit Piyapasuntra" w:date="2019-05-08T08:22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>สา</w:t>
        </w:r>
      </w:ins>
      <w:ins w:id="169" w:author="Pisit Piyapasuntra" w:date="2019-05-08T08:23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>มารถใช้งานได้อย่างน้อย ๕ ปีขึ้นไปโดยไม่ต้องมีการปรับปรุงรูปแบบของรหั</w:t>
        </w:r>
      </w:ins>
      <w:ins w:id="170" w:author="Pisit Piyapasuntra" w:date="2019-05-08T08:24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>ส</w:t>
        </w:r>
      </w:ins>
    </w:p>
    <w:p w14:paraId="48CB45AD" w14:textId="03300221" w:rsidR="007D4369" w:rsidRDefault="00D14761" w:rsidP="007D436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975471">
        <w:rPr>
          <w:rFonts w:ascii="TH SarabunPSK" w:hAnsi="TH SarabunPSK" w:cs="TH SarabunPSK"/>
          <w:sz w:val="32"/>
          <w:szCs w:val="32"/>
        </w:rPr>
        <w:t xml:space="preserve">) </w:t>
      </w:r>
      <w:r w:rsidR="00863150">
        <w:rPr>
          <w:rFonts w:ascii="TH SarabunPSK" w:hAnsi="TH SarabunPSK" w:cs="TH SarabunPSK" w:hint="cs"/>
          <w:sz w:val="32"/>
          <w:szCs w:val="32"/>
          <w:cs/>
        </w:rPr>
        <w:t>ข้อมูลแต่ละ</w:t>
      </w:r>
      <w:r w:rsidR="00863150" w:rsidRPr="00E506AA">
        <w:rPr>
          <w:rFonts w:ascii="TH SarabunPSK" w:hAnsi="TH SarabunPSK" w:cs="TH SarabunPSK"/>
          <w:sz w:val="32"/>
          <w:szCs w:val="32"/>
          <w:cs/>
        </w:rPr>
        <w:t>ตัวแปร</w:t>
      </w:r>
      <w:r w:rsidR="00863150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863150" w:rsidRPr="00E506AA">
        <w:rPr>
          <w:rFonts w:ascii="TH SarabunPSK" w:hAnsi="TH SarabunPSK" w:cs="TH SarabunPSK"/>
          <w:sz w:val="32"/>
          <w:szCs w:val="32"/>
        </w:rPr>
        <w:t>Attribute</w:t>
      </w:r>
      <w:r w:rsidR="00863150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863150" w:rsidRPr="00E506AA">
        <w:rPr>
          <w:rFonts w:ascii="TH SarabunPSK" w:hAnsi="TH SarabunPSK" w:cs="TH SarabunPSK"/>
          <w:sz w:val="32"/>
          <w:szCs w:val="32"/>
          <w:cs/>
        </w:rPr>
        <w:t>มีหน้าที่เก็บค่า (</w:t>
      </w:r>
      <w:r w:rsidR="00863150">
        <w:rPr>
          <w:rFonts w:ascii="TH SarabunPSK" w:hAnsi="TH SarabunPSK" w:cs="TH SarabunPSK"/>
          <w:sz w:val="32"/>
          <w:szCs w:val="32"/>
        </w:rPr>
        <w:t>V</w:t>
      </w:r>
      <w:r w:rsidR="00863150" w:rsidRPr="00E506AA">
        <w:rPr>
          <w:rFonts w:ascii="TH SarabunPSK" w:hAnsi="TH SarabunPSK" w:cs="TH SarabunPSK"/>
          <w:sz w:val="32"/>
          <w:szCs w:val="32"/>
        </w:rPr>
        <w:t xml:space="preserve">alue) </w:t>
      </w:r>
      <w:r w:rsidR="00863150">
        <w:rPr>
          <w:rFonts w:ascii="TH SarabunPSK" w:hAnsi="TH SarabunPSK" w:cs="TH SarabunPSK" w:hint="cs"/>
          <w:sz w:val="32"/>
          <w:szCs w:val="32"/>
          <w:cs/>
        </w:rPr>
        <w:t xml:space="preserve">ของตัวแปร โดยจะต้องมีความหมายเฉพาะ </w:t>
      </w:r>
      <w:r w:rsidR="00863150">
        <w:rPr>
          <w:rFonts w:ascii="TH SarabunPSK" w:hAnsi="TH SarabunPSK" w:cs="TH SarabunPSK"/>
          <w:sz w:val="32"/>
          <w:szCs w:val="32"/>
        </w:rPr>
        <w:t xml:space="preserve">(Meaning) </w:t>
      </w:r>
      <w:r w:rsidR="00863150">
        <w:rPr>
          <w:rFonts w:ascii="TH SarabunPSK" w:hAnsi="TH SarabunPSK" w:cs="TH SarabunPSK" w:hint="cs"/>
          <w:sz w:val="32"/>
          <w:szCs w:val="32"/>
          <w:cs/>
        </w:rPr>
        <w:t>ใน</w:t>
      </w:r>
      <w:r w:rsidR="00863150" w:rsidRPr="00D901EA">
        <w:rPr>
          <w:rFonts w:ascii="TH SarabunPSK" w:hAnsi="TH SarabunPSK" w:cs="TH SarabunPSK"/>
          <w:sz w:val="32"/>
          <w:szCs w:val="32"/>
          <w:cs/>
        </w:rPr>
        <w:t>ประเด็นเดียว</w:t>
      </w:r>
      <w:r w:rsidR="00863150">
        <w:rPr>
          <w:rFonts w:ascii="TH SarabunPSK" w:hAnsi="TH SarabunPSK" w:cs="TH SarabunPSK" w:hint="cs"/>
          <w:sz w:val="32"/>
          <w:szCs w:val="32"/>
          <w:cs/>
        </w:rPr>
        <w:t>เท่านั้น</w:t>
      </w:r>
      <w:r w:rsidR="00863150" w:rsidRPr="00D901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3150">
        <w:rPr>
          <w:rFonts w:ascii="TH SarabunPSK" w:hAnsi="TH SarabunPSK" w:cs="TH SarabunPSK" w:hint="cs"/>
          <w:sz w:val="32"/>
          <w:szCs w:val="32"/>
          <w:cs/>
        </w:rPr>
        <w:t>หรือเป้าหมายของการใช้งาน</w:t>
      </w:r>
      <w:r w:rsidR="00863150">
        <w:rPr>
          <w:rFonts w:ascii="TH SarabunPSK" w:hAnsi="TH SarabunPSK" w:cs="TH SarabunPSK"/>
          <w:sz w:val="32"/>
          <w:szCs w:val="32"/>
        </w:rPr>
        <w:t xml:space="preserve"> (Usage) </w:t>
      </w:r>
      <w:r w:rsidR="00863150">
        <w:rPr>
          <w:rFonts w:ascii="TH SarabunPSK" w:hAnsi="TH SarabunPSK" w:cs="TH SarabunPSK" w:hint="cs"/>
          <w:sz w:val="32"/>
          <w:szCs w:val="32"/>
          <w:cs/>
        </w:rPr>
        <w:t>แค่วัตถุประสงค์เดียวเท่านั้น</w:t>
      </w:r>
      <w:r w:rsidR="009A7C1E">
        <w:rPr>
          <w:rFonts w:ascii="TH SarabunPSK" w:hAnsi="TH SarabunPSK" w:cs="TH SarabunPSK" w:hint="cs"/>
          <w:sz w:val="32"/>
          <w:szCs w:val="32"/>
          <w:cs/>
        </w:rPr>
        <w:t xml:space="preserve"> รวมมีการกำหนดประเภทและขนาดของตัวแปรเพียงลักษณะเดียว</w:t>
      </w:r>
      <w:ins w:id="171" w:author="Pisit Piyapasuntra" w:date="2019-05-08T08:24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 xml:space="preserve">  หากมีความต้องการ</w:t>
        </w:r>
      </w:ins>
      <w:ins w:id="172" w:author="Pisit Piyapasuntra" w:date="2019-05-08T08:25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>ใช้งานในวัตถุประสงค์อื่นเพิ่มเติมให้แยกตัวแปรเสมอ</w:t>
        </w:r>
      </w:ins>
      <w:ins w:id="173" w:author="Pisit Piyapasuntra" w:date="2019-05-08T08:26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 xml:space="preserve"> ยกเว้นแต่พิสูจน์ได้ว่าวัตถุประสงค์การใช้งานที่เพิ่มขึ้นเกิดร่วมกันกับวัตถุประสงค์เดิมเสมอในทุกกรณี</w:t>
        </w:r>
      </w:ins>
      <w:ins w:id="174" w:author="Pisit Piyapasuntra" w:date="2019-05-08T08:25:00Z">
        <w:r w:rsidR="007533DD">
          <w:rPr>
            <w:rFonts w:ascii="TH SarabunPSK" w:hAnsi="TH SarabunPSK" w:cs="TH SarabunPSK" w:hint="cs"/>
            <w:sz w:val="32"/>
            <w:szCs w:val="32"/>
            <w:cs/>
          </w:rPr>
          <w:t xml:space="preserve"> </w:t>
        </w:r>
      </w:ins>
    </w:p>
    <w:p w14:paraId="393CD5AA" w14:textId="06E9478F" w:rsidR="00275F1B" w:rsidRDefault="00575E0B" w:rsidP="007D436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975471">
        <w:rPr>
          <w:rFonts w:ascii="TH SarabunPSK" w:hAnsi="TH SarabunPSK" w:cs="TH SarabunPSK"/>
          <w:sz w:val="32"/>
          <w:szCs w:val="32"/>
        </w:rPr>
        <w:t xml:space="preserve">) </w:t>
      </w:r>
      <w:r w:rsidR="00863150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63150" w:rsidRPr="007D4369">
        <w:rPr>
          <w:rFonts w:ascii="TH SarabunPSK" w:hAnsi="TH SarabunPSK" w:cs="TH SarabunPSK" w:hint="cs"/>
          <w:sz w:val="32"/>
          <w:szCs w:val="32"/>
          <w:cs/>
        </w:rPr>
        <w:t>ดึงข้อมูล</w:t>
      </w:r>
      <w:r w:rsidR="00863150">
        <w:rPr>
          <w:rFonts w:ascii="TH SarabunPSK" w:hAnsi="TH SarabunPSK" w:cs="TH SarabunPSK"/>
          <w:sz w:val="32"/>
          <w:szCs w:val="32"/>
        </w:rPr>
        <w:t xml:space="preserve"> (Q</w:t>
      </w:r>
      <w:r w:rsidR="00863150" w:rsidRPr="008532F1">
        <w:rPr>
          <w:rFonts w:ascii="TH SarabunPSK" w:hAnsi="TH SarabunPSK" w:cs="TH SarabunPSK"/>
          <w:sz w:val="32"/>
          <w:szCs w:val="32"/>
        </w:rPr>
        <w:t>uery</w:t>
      </w:r>
      <w:r w:rsidR="00863150">
        <w:rPr>
          <w:rFonts w:ascii="TH SarabunPSK" w:hAnsi="TH SarabunPSK" w:cs="TH SarabunPSK"/>
          <w:sz w:val="32"/>
          <w:szCs w:val="32"/>
        </w:rPr>
        <w:t xml:space="preserve">) </w:t>
      </w:r>
      <w:r w:rsidR="00354A7E">
        <w:rPr>
          <w:rFonts w:ascii="TH SarabunPSK" w:hAnsi="TH SarabunPSK" w:cs="TH SarabunPSK" w:hint="cs"/>
          <w:sz w:val="32"/>
          <w:szCs w:val="32"/>
          <w:cs/>
        </w:rPr>
        <w:t>เพื่อนำ</w:t>
      </w:r>
      <w:r w:rsidR="009A7C1E">
        <w:rPr>
          <w:rFonts w:ascii="TH SarabunPSK" w:hAnsi="TH SarabunPSK" w:cs="TH SarabunPSK" w:hint="cs"/>
          <w:sz w:val="32"/>
          <w:szCs w:val="32"/>
          <w:cs/>
        </w:rPr>
        <w:t>เสนอ</w:t>
      </w:r>
      <w:r w:rsidR="00863150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354A7E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863150">
        <w:rPr>
          <w:rFonts w:ascii="TH SarabunPSK" w:hAnsi="TH SarabunPSK" w:cs="TH SarabunPSK" w:hint="cs"/>
          <w:sz w:val="32"/>
          <w:szCs w:val="32"/>
          <w:cs/>
        </w:rPr>
        <w:t>ชุดข้อมูลอ้างอิง</w:t>
      </w:r>
      <w:r w:rsidR="00863150" w:rsidRPr="007D4369">
        <w:rPr>
          <w:rFonts w:ascii="TH SarabunPSK" w:hAnsi="TH SarabunPSK" w:cs="TH SarabunPSK" w:hint="cs"/>
          <w:sz w:val="32"/>
          <w:szCs w:val="32"/>
          <w:cs/>
        </w:rPr>
        <w:t>จะต้อง</w:t>
      </w:r>
      <w:r w:rsidR="00863150">
        <w:rPr>
          <w:rFonts w:ascii="TH SarabunPSK" w:hAnsi="TH SarabunPSK" w:cs="TH SarabunPSK" w:hint="cs"/>
          <w:sz w:val="32"/>
          <w:szCs w:val="32"/>
          <w:cs/>
        </w:rPr>
        <w:t>ใช้ตรรกะและเงื่อนไข</w:t>
      </w:r>
      <w:r w:rsidR="00863150" w:rsidRPr="007D436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A7C1E">
        <w:rPr>
          <w:rFonts w:ascii="TH SarabunPSK" w:hAnsi="TH SarabunPSK" w:cs="TH SarabunPSK" w:hint="cs"/>
          <w:sz w:val="32"/>
          <w:szCs w:val="32"/>
          <w:cs/>
        </w:rPr>
        <w:t>ใช้ในการดึงข้อมูล</w:t>
      </w:r>
      <w:r w:rsidR="00863150">
        <w:rPr>
          <w:rFonts w:ascii="TH SarabunPSK" w:hAnsi="TH SarabunPSK" w:cs="TH SarabunPSK" w:hint="cs"/>
          <w:sz w:val="32"/>
          <w:szCs w:val="32"/>
          <w:cs/>
        </w:rPr>
        <w:t>ในลักษณะเดียวกัน</w:t>
      </w:r>
      <w:r w:rsidR="00863150" w:rsidRPr="007D4369">
        <w:rPr>
          <w:rFonts w:ascii="TH SarabunPSK" w:hAnsi="TH SarabunPSK" w:cs="TH SarabunPSK" w:hint="cs"/>
          <w:sz w:val="32"/>
          <w:szCs w:val="32"/>
          <w:cs/>
        </w:rPr>
        <w:t>เสมอ</w:t>
      </w:r>
      <w:r w:rsidR="008631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3150">
        <w:rPr>
          <w:rFonts w:ascii="TH SarabunPSK" w:hAnsi="TH SarabunPSK" w:cs="TH SarabunPSK"/>
          <w:sz w:val="32"/>
          <w:szCs w:val="32"/>
        </w:rPr>
        <w:t>(Consistency)</w:t>
      </w:r>
      <w:r w:rsidR="00863150" w:rsidRPr="007D43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3150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863150" w:rsidRPr="007D4369">
        <w:rPr>
          <w:rFonts w:ascii="TH SarabunPSK" w:hAnsi="TH SarabunPSK" w:cs="TH SarabunPSK" w:hint="cs"/>
          <w:sz w:val="32"/>
          <w:szCs w:val="32"/>
          <w:cs/>
        </w:rPr>
        <w:t>ต้องไม่เกิดกรณีการด</w:t>
      </w:r>
      <w:r w:rsidR="00863150">
        <w:rPr>
          <w:rFonts w:ascii="TH SarabunPSK" w:hAnsi="TH SarabunPSK" w:cs="TH SarabunPSK" w:hint="cs"/>
          <w:sz w:val="32"/>
          <w:szCs w:val="32"/>
          <w:cs/>
        </w:rPr>
        <w:t>ึ</w:t>
      </w:r>
      <w:r w:rsidR="00863150" w:rsidRPr="007D4369">
        <w:rPr>
          <w:rFonts w:ascii="TH SarabunPSK" w:hAnsi="TH SarabunPSK" w:cs="TH SarabunPSK" w:hint="cs"/>
          <w:sz w:val="32"/>
          <w:szCs w:val="32"/>
          <w:cs/>
        </w:rPr>
        <w:t>งข้อมูลเปลี่ยนแปลงไปตาม</w:t>
      </w:r>
      <w:r w:rsidR="00C555CA">
        <w:rPr>
          <w:rFonts w:ascii="TH SarabunPSK" w:hAnsi="TH SarabunPSK" w:cs="TH SarabunPSK" w:hint="cs"/>
          <w:sz w:val="32"/>
          <w:szCs w:val="32"/>
          <w:cs/>
        </w:rPr>
        <w:t>เงื่อนไขของข้อมูล</w:t>
      </w:r>
      <w:r w:rsidR="00863150" w:rsidRPr="007D4369">
        <w:rPr>
          <w:rFonts w:ascii="TH SarabunPSK" w:hAnsi="TH SarabunPSK" w:cs="TH SarabunPSK" w:hint="cs"/>
          <w:sz w:val="32"/>
          <w:szCs w:val="32"/>
          <w:cs/>
        </w:rPr>
        <w:t>หรือช่วงเวลาที่ต้องการข้อมูล</w:t>
      </w:r>
      <w:r w:rsidR="00863150">
        <w:rPr>
          <w:rFonts w:ascii="TH SarabunPSK" w:hAnsi="TH SarabunPSK" w:cs="TH SarabunPSK" w:hint="cs"/>
          <w:sz w:val="32"/>
          <w:szCs w:val="32"/>
          <w:cs/>
        </w:rPr>
        <w:t>ชื่อหน่วยงาน</w:t>
      </w:r>
      <w:r w:rsidR="00863150">
        <w:rPr>
          <w:rFonts w:ascii="TH SarabunPSK" w:hAnsi="TH SarabunPSK" w:cs="TH SarabunPSK"/>
          <w:sz w:val="32"/>
          <w:szCs w:val="32"/>
        </w:rPr>
        <w:t xml:space="preserve"> (Time)</w:t>
      </w:r>
      <w:r w:rsidR="00F967C7">
        <w:rPr>
          <w:rFonts w:ascii="TH SarabunPSK" w:hAnsi="TH SarabunPSK" w:cs="TH SarabunPSK" w:hint="cs"/>
          <w:sz w:val="32"/>
          <w:szCs w:val="32"/>
          <w:cs/>
        </w:rPr>
        <w:t xml:space="preserve"> หมายถึงการใช้คำสั่งในการดึงข้อมูลต้องเป็นคำสั่งเดียวกันแต่สามารถกำหนดเงื่อนไขของการดึงข้อมูลโดยการส่งค่าผ่านพารามิเตอร์ (</w:t>
      </w:r>
      <w:r w:rsidR="00F967C7">
        <w:rPr>
          <w:rFonts w:ascii="TH SarabunPSK" w:hAnsi="TH SarabunPSK" w:cs="TH SarabunPSK"/>
          <w:sz w:val="32"/>
          <w:szCs w:val="32"/>
        </w:rPr>
        <w:t>Parameter)</w:t>
      </w:r>
    </w:p>
    <w:p w14:paraId="3E6AECB0" w14:textId="2375770F" w:rsidR="00626A08" w:rsidRPr="00626A08" w:rsidRDefault="00626A08" w:rsidP="007D436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4) ข้อมูลอ้างอิง</w:t>
      </w:r>
      <w:r w:rsidR="00B84000">
        <w:rPr>
          <w:rFonts w:ascii="TH SarabunPSK" w:hAnsi="TH SarabunPSK" w:cs="TH SarabunPSK" w:hint="cs"/>
          <w:sz w:val="32"/>
          <w:szCs w:val="32"/>
          <w:cs/>
        </w:rPr>
        <w:t>เป็นข้อมูลที่แยกข้อมูล</w:t>
      </w:r>
      <w:r w:rsidR="00B84000" w:rsidRPr="00B84000">
        <w:rPr>
          <w:rFonts w:ascii="TH SarabunPSK" w:hAnsi="TH SarabunPSK" w:cs="TH SarabunPSK"/>
          <w:sz w:val="32"/>
          <w:szCs w:val="32"/>
          <w:cs/>
        </w:rPr>
        <w:t>บันทึกคำสั่งของการทำงานรวมถึงการเปลี่ยนแปลงที่เกิดขึ้นกับ</w:t>
      </w:r>
      <w:r w:rsidR="00B84000">
        <w:rPr>
          <w:rFonts w:ascii="TH SarabunPSK" w:hAnsi="TH SarabunPSK" w:cs="TH SarabunPSK" w:hint="cs"/>
          <w:sz w:val="32"/>
          <w:szCs w:val="32"/>
          <w:cs/>
        </w:rPr>
        <w:t>ระบบหรือฐานข้อมูล (</w:t>
      </w:r>
      <w:r w:rsidR="00B84000">
        <w:rPr>
          <w:rFonts w:ascii="TH SarabunPSK" w:hAnsi="TH SarabunPSK" w:cs="TH SarabunPSK"/>
          <w:sz w:val="32"/>
          <w:szCs w:val="32"/>
        </w:rPr>
        <w:t xml:space="preserve">Transaction Log) </w:t>
      </w:r>
      <w:r w:rsidR="00B84000">
        <w:rPr>
          <w:rFonts w:ascii="TH SarabunPSK" w:hAnsi="TH SarabunPSK" w:cs="TH SarabunPSK" w:hint="cs"/>
          <w:sz w:val="32"/>
          <w:szCs w:val="32"/>
          <w:cs/>
        </w:rPr>
        <w:t>ออกจากเนื้อหาข้อมูลหรือเนื้อหา</w:t>
      </w:r>
      <w:r w:rsidR="00BB431F">
        <w:rPr>
          <w:rFonts w:ascii="TH SarabunPSK" w:hAnsi="TH SarabunPSK" w:cs="TH SarabunPSK" w:hint="cs"/>
          <w:sz w:val="32"/>
          <w:szCs w:val="32"/>
          <w:cs/>
        </w:rPr>
        <w:t>เมทาเดตา</w:t>
      </w:r>
    </w:p>
    <w:p w14:paraId="7AC5DEA3" w14:textId="5B8FB4F3" w:rsidR="00713A72" w:rsidRDefault="00543B49" w:rsidP="00CB2338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713A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572402" w:rsidRPr="00572402">
        <w:rPr>
          <w:rFonts w:ascii="TH SarabunPSK" w:hAnsi="TH SarabunPSK" w:cs="TH SarabunPSK"/>
          <w:b/>
          <w:bCs/>
          <w:sz w:val="32"/>
          <w:szCs w:val="32"/>
          <w:cs/>
        </w:rPr>
        <w:t>พื้นฐานการจัดการข้อมูล</w:t>
      </w:r>
      <w:r w:rsidR="00572402">
        <w:rPr>
          <w:rFonts w:ascii="TH SarabunPSK" w:hAnsi="TH SarabunPSK" w:cs="TH SarabunPSK" w:hint="cs"/>
          <w:b/>
          <w:bCs/>
          <w:sz w:val="32"/>
          <w:szCs w:val="32"/>
          <w:cs/>
        </w:rPr>
        <w:t>อ้างอิง</w:t>
      </w:r>
      <w:r w:rsidR="00572402" w:rsidRPr="0057240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88538D">
        <w:rPr>
          <w:rFonts w:ascii="TH SarabunPSK" w:hAnsi="TH SarabunPSK" w:cs="TH SarabunPSK"/>
          <w:b/>
          <w:bCs/>
          <w:sz w:val="32"/>
          <w:szCs w:val="32"/>
        </w:rPr>
        <w:t xml:space="preserve">Reference </w:t>
      </w:r>
      <w:r w:rsidR="00572402" w:rsidRPr="00572402">
        <w:rPr>
          <w:rFonts w:ascii="TH SarabunPSK" w:hAnsi="TH SarabunPSK" w:cs="TH SarabunPSK"/>
          <w:b/>
          <w:bCs/>
          <w:sz w:val="32"/>
          <w:szCs w:val="32"/>
        </w:rPr>
        <w:t>Data Management)</w:t>
      </w:r>
    </w:p>
    <w:p w14:paraId="1AFA728C" w14:textId="06218622" w:rsidR="000F5C0A" w:rsidRPr="00632275" w:rsidRDefault="00172652" w:rsidP="0016715E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32275">
        <w:rPr>
          <w:rFonts w:ascii="TH SarabunPSK" w:hAnsi="TH SarabunPSK" w:cs="TH SarabunPSK"/>
          <w:sz w:val="32"/>
          <w:szCs w:val="32"/>
          <w:cs/>
        </w:rPr>
        <w:tab/>
      </w:r>
      <w:r w:rsidR="00632275" w:rsidRPr="00632275">
        <w:rPr>
          <w:rFonts w:ascii="TH SarabunPSK" w:hAnsi="TH SarabunPSK" w:cs="TH SarabunPSK" w:hint="cs"/>
          <w:sz w:val="32"/>
          <w:szCs w:val="32"/>
          <w:cs/>
        </w:rPr>
        <w:t>ก</w:t>
      </w:r>
      <w:r w:rsidR="00632275">
        <w:rPr>
          <w:rFonts w:ascii="TH SarabunPSK" w:hAnsi="TH SarabunPSK" w:cs="TH SarabunPSK" w:hint="cs"/>
          <w:sz w:val="32"/>
          <w:szCs w:val="32"/>
          <w:cs/>
        </w:rPr>
        <w:t>ารจัดการข้อมูลอ้างอิง</w:t>
      </w:r>
      <w:r w:rsidR="0016715E">
        <w:rPr>
          <w:rFonts w:ascii="TH SarabunPSK" w:hAnsi="TH SarabunPSK" w:cs="TH SarabunPSK" w:hint="cs"/>
          <w:sz w:val="32"/>
          <w:szCs w:val="32"/>
          <w:cs/>
        </w:rPr>
        <w:t>อย่างเหมาะสมสามารถสร้างประโยชน์ต่อ</w:t>
      </w:r>
      <w:r w:rsidR="00E869CF">
        <w:rPr>
          <w:rFonts w:ascii="TH SarabunPSK" w:hAnsi="TH SarabunPSK" w:cs="TH SarabunPSK" w:hint="cs"/>
          <w:sz w:val="32"/>
          <w:szCs w:val="32"/>
          <w:cs/>
        </w:rPr>
        <w:t>องค์ก</w:t>
      </w:r>
      <w:r w:rsidR="0016715E">
        <w:rPr>
          <w:rFonts w:ascii="TH SarabunPSK" w:hAnsi="TH SarabunPSK" w:cs="TH SarabunPSK" w:hint="cs"/>
          <w:sz w:val="32"/>
          <w:szCs w:val="32"/>
          <w:cs/>
        </w:rPr>
        <w:t>ร โดยสามารถ</w:t>
      </w:r>
      <w:r w:rsidR="00D962E8">
        <w:rPr>
          <w:rFonts w:ascii="TH SarabunPSK" w:hAnsi="TH SarabunPSK" w:cs="TH SarabunPSK" w:hint="cs"/>
          <w:sz w:val="32"/>
          <w:szCs w:val="32"/>
          <w:cs/>
        </w:rPr>
        <w:t xml:space="preserve">รองรับการขอใช้งานข้อมูลได้อย่างคล่องตัว </w:t>
      </w:r>
      <w:r w:rsidR="0016715E">
        <w:rPr>
          <w:rFonts w:ascii="TH SarabunPSK" w:hAnsi="TH SarabunPSK" w:cs="TH SarabunPSK" w:hint="cs"/>
          <w:sz w:val="32"/>
          <w:szCs w:val="32"/>
          <w:cs/>
        </w:rPr>
        <w:t>ช่วยในการพัฒนาระบบหรือบริการโดยไม่ต้องทำการปรับ</w:t>
      </w:r>
      <w:r w:rsidR="00D962E8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="0016715E">
        <w:rPr>
          <w:rFonts w:ascii="TH SarabunPSK" w:hAnsi="TH SarabunPSK" w:cs="TH SarabunPSK" w:hint="cs"/>
          <w:sz w:val="32"/>
          <w:szCs w:val="32"/>
          <w:cs/>
        </w:rPr>
        <w:t xml:space="preserve">โครงสร้างฐานข้อมูลใหม่ </w:t>
      </w:r>
      <w:r w:rsidR="0016715E">
        <w:rPr>
          <w:rFonts w:ascii="TH SarabunPSK" w:hAnsi="TH SarabunPSK" w:cs="TH SarabunPSK"/>
          <w:sz w:val="32"/>
          <w:szCs w:val="32"/>
        </w:rPr>
        <w:t>(Database Restruct</w:t>
      </w:r>
      <w:r w:rsidR="00D962E8">
        <w:rPr>
          <w:rFonts w:ascii="TH SarabunPSK" w:hAnsi="TH SarabunPSK" w:cs="TH SarabunPSK"/>
          <w:sz w:val="32"/>
          <w:szCs w:val="32"/>
        </w:rPr>
        <w:t>ur</w:t>
      </w:r>
      <w:r w:rsidR="0016715E">
        <w:rPr>
          <w:rFonts w:ascii="TH SarabunPSK" w:hAnsi="TH SarabunPSK" w:cs="TH SarabunPSK"/>
          <w:sz w:val="32"/>
          <w:szCs w:val="32"/>
        </w:rPr>
        <w:t>ing)</w:t>
      </w:r>
      <w:r w:rsidR="00D962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47BBA">
        <w:rPr>
          <w:rFonts w:ascii="TH SarabunPSK" w:hAnsi="TH SarabunPSK" w:cs="TH SarabunPSK" w:hint="cs"/>
          <w:sz w:val="32"/>
          <w:szCs w:val="32"/>
          <w:cs/>
        </w:rPr>
        <w:t>ช่วยในการอธิบายหรือแสดงรายละเอียดของข้อมูลให้กับ</w:t>
      </w:r>
      <w:r w:rsidR="00647D61">
        <w:rPr>
          <w:rFonts w:ascii="TH SarabunPSK" w:hAnsi="TH SarabunPSK" w:cs="TH SarabunPSK" w:hint="cs"/>
          <w:sz w:val="32"/>
          <w:szCs w:val="32"/>
          <w:cs/>
        </w:rPr>
        <w:t xml:space="preserve">ภายในและภายนอกองค์กร รวมทั้งช่วยในการจัดประเภทของข้อมูล หากการจัดการข้อมูลอ้างอิงที่ไม่มีประสิทธิภาพจะมีความเสียงในการเขียนโปรแกรมเรียกใช้ข้อมูลที่มีการใช้รูปแบบข้อมูลที่ไม่ตรงกัน การติดต่อสื่อสารระหว่างระบบสารสนเทศระหว่างหน่วยงานจะมีความขัดข้อง ไม่สามารถเชื่อมต่อหรือแลกเปลี่ยนข้อมูลร่วมกันได้ </w:t>
      </w:r>
      <w:r w:rsidR="006B5F60">
        <w:rPr>
          <w:rFonts w:ascii="TH SarabunPSK" w:hAnsi="TH SarabunPSK" w:cs="TH SarabunPSK" w:hint="cs"/>
          <w:sz w:val="32"/>
          <w:szCs w:val="32"/>
          <w:cs/>
        </w:rPr>
        <w:t xml:space="preserve">ส่งผลให้มีค่าใช้จ่ายที่สูงขึ้นในการบูรณาการข้อมูล </w:t>
      </w:r>
      <w:r w:rsidR="006B5F60">
        <w:rPr>
          <w:rFonts w:ascii="TH SarabunPSK" w:hAnsi="TH SarabunPSK" w:cs="TH SarabunPSK"/>
          <w:sz w:val="32"/>
          <w:szCs w:val="32"/>
        </w:rPr>
        <w:t>(Data Integration)</w:t>
      </w:r>
      <w:r w:rsidR="0031537A">
        <w:rPr>
          <w:rStyle w:val="FootnoteReference"/>
          <w:rFonts w:ascii="TH SarabunPSK" w:hAnsi="TH SarabunPSK" w:cs="TH SarabunPSK"/>
          <w:sz w:val="32"/>
          <w:szCs w:val="32"/>
        </w:rPr>
        <w:footnoteReference w:id="6"/>
      </w:r>
      <w:r w:rsidR="006B5F60">
        <w:rPr>
          <w:rFonts w:ascii="TH SarabunPSK" w:hAnsi="TH SarabunPSK" w:cs="TH SarabunPSK"/>
          <w:sz w:val="32"/>
          <w:szCs w:val="32"/>
        </w:rPr>
        <w:t xml:space="preserve"> </w:t>
      </w:r>
      <w:r w:rsidR="0031537A"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="004407E5">
        <w:rPr>
          <w:rFonts w:ascii="TH SarabunPSK" w:hAnsi="TH SarabunPSK" w:cs="TH SarabunPSK" w:hint="cs"/>
          <w:sz w:val="32"/>
          <w:szCs w:val="32"/>
          <w:cs/>
        </w:rPr>
        <w:t>องค์กรจึงควรให้ความสำคัญในการจัดการข้อมูลที่ประสิทธิภาพ โดยคำนึงถึงประเด็นต่าง ๆ ดังนี้</w:t>
      </w:r>
    </w:p>
    <w:p w14:paraId="4B3C0A6B" w14:textId="15094A17" w:rsidR="000F5C0A" w:rsidRDefault="00543B49" w:rsidP="00F811DE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A97B18" w:rsidRPr="00EB23AA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="000F5C0A">
        <w:rPr>
          <w:rFonts w:ascii="TH SarabunPSK" w:hAnsi="TH SarabunPSK" w:cs="TH SarabunPSK" w:hint="cs"/>
          <w:b/>
          <w:bCs/>
          <w:sz w:val="32"/>
          <w:szCs w:val="32"/>
          <w:cs/>
        </w:rPr>
        <w:t>องค</w:t>
      </w:r>
      <w:r w:rsidR="00BC7BCE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 w:rsidR="000F5C0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ประกอบของการจัดการข้อมูลอ้างอิง </w:t>
      </w:r>
      <w:r w:rsidR="000F5C0A">
        <w:rPr>
          <w:rFonts w:ascii="TH SarabunPSK" w:hAnsi="TH SarabunPSK" w:cs="TH SarabunPSK"/>
          <w:b/>
          <w:bCs/>
          <w:sz w:val="32"/>
          <w:szCs w:val="32"/>
        </w:rPr>
        <w:t>(Components for Managing Reference Data)</w:t>
      </w:r>
    </w:p>
    <w:p w14:paraId="18F88FE3" w14:textId="70C3E327" w:rsidR="006517FD" w:rsidRPr="006517FD" w:rsidRDefault="006517FD" w:rsidP="00F811D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517FD">
        <w:rPr>
          <w:rFonts w:ascii="TH SarabunPSK" w:hAnsi="TH SarabunPSK" w:cs="TH SarabunPSK" w:hint="cs"/>
          <w:sz w:val="32"/>
          <w:szCs w:val="32"/>
          <w:cs/>
        </w:rPr>
        <w:t>แนวปฏิบัติ</w:t>
      </w:r>
      <w:r w:rsidR="006A0077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9F6651">
        <w:rPr>
          <w:rFonts w:ascii="TH SarabunPSK" w:hAnsi="TH SarabunPSK" w:cs="TH SarabunPSK" w:hint="cs"/>
          <w:sz w:val="32"/>
          <w:szCs w:val="32"/>
          <w:cs/>
        </w:rPr>
        <w:t>การจัดการข้อมูลอ้างอิง</w:t>
      </w:r>
      <w:r w:rsidR="00D24BEE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7008B">
        <w:rPr>
          <w:rFonts w:ascii="TH SarabunPSK" w:hAnsi="TH SarabunPSK" w:cs="TH SarabunPSK" w:hint="cs"/>
          <w:sz w:val="32"/>
          <w:szCs w:val="32"/>
          <w:cs/>
        </w:rPr>
        <w:t>ให้สามารถบริหารจัดการข้อมูลอ้างอิงได้อย่างเหมาะสม เป็นไปตามแนวทางที่ควรปฏิบัติ สามารถพิจารณาตามรายละเอียดดังต่อไปนี้</w:t>
      </w:r>
      <w:r w:rsidR="00DD45CB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7"/>
      </w:r>
    </w:p>
    <w:p w14:paraId="6EABEDD6" w14:textId="5B868FD8" w:rsidR="00BB49C5" w:rsidRDefault="005E3EAA" w:rsidP="00887FD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A41776">
        <w:rPr>
          <w:rFonts w:ascii="TH SarabunPSK" w:hAnsi="TH SarabunPSK" w:cs="TH SarabunPSK" w:hint="cs"/>
          <w:sz w:val="32"/>
          <w:szCs w:val="32"/>
          <w:cs/>
        </w:rPr>
        <w:t>การจัดตั้งศูนย์</w:t>
      </w:r>
      <w:r w:rsidR="000B765F">
        <w:rPr>
          <w:rFonts w:ascii="TH SarabunPSK" w:hAnsi="TH SarabunPSK" w:cs="TH SarabunPSK" w:hint="cs"/>
          <w:sz w:val="32"/>
          <w:szCs w:val="32"/>
          <w:cs/>
        </w:rPr>
        <w:t>กลาง</w:t>
      </w:r>
      <w:r w:rsidR="00A41776">
        <w:rPr>
          <w:rFonts w:ascii="TH SarabunPSK" w:hAnsi="TH SarabunPSK" w:cs="TH SarabunPSK" w:hint="cs"/>
          <w:sz w:val="32"/>
          <w:szCs w:val="32"/>
          <w:cs/>
        </w:rPr>
        <w:t>ข้อมูลอ้างอิง โดย</w:t>
      </w:r>
      <w:r w:rsidR="005E78D8">
        <w:rPr>
          <w:rFonts w:ascii="TH SarabunPSK" w:hAnsi="TH SarabunPSK" w:cs="TH SarabunPSK" w:hint="cs"/>
          <w:sz w:val="32"/>
          <w:szCs w:val="32"/>
          <w:cs/>
        </w:rPr>
        <w:t>จัดตั้งให้มีข้อมูลครอบคลุมข้อมูลอ้างอิงภายในและภายนอก</w:t>
      </w:r>
      <w:r w:rsidR="00DF6463">
        <w:rPr>
          <w:rFonts w:ascii="TH SarabunPSK" w:hAnsi="TH SarabunPSK" w:cs="TH SarabunPSK"/>
          <w:sz w:val="32"/>
          <w:szCs w:val="32"/>
        </w:rPr>
        <w:t xml:space="preserve"> </w:t>
      </w:r>
      <w:r w:rsidR="00DF6463">
        <w:rPr>
          <w:rFonts w:ascii="TH SarabunPSK" w:hAnsi="TH SarabunPSK" w:cs="TH SarabunPSK" w:hint="cs"/>
          <w:sz w:val="32"/>
          <w:szCs w:val="32"/>
          <w:cs/>
        </w:rPr>
        <w:t>โดยเป็นการจัดตั้งศูนย์กลางในการรวบรวมข้อมูลอ้างอิงและควบคุมการจัดการข้อมูลอ้างอิง โดยมีหน้าที่ในการกำหนดนโยบาย</w:t>
      </w:r>
      <w:r w:rsidR="00933944">
        <w:rPr>
          <w:rFonts w:ascii="TH SarabunPSK" w:hAnsi="TH SarabunPSK" w:cs="TH SarabunPSK"/>
          <w:sz w:val="32"/>
          <w:szCs w:val="32"/>
        </w:rPr>
        <w:t xml:space="preserve"> (Policies) </w:t>
      </w:r>
      <w:r w:rsidR="008F1F89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887FD9">
        <w:rPr>
          <w:rFonts w:ascii="TH SarabunPSK" w:hAnsi="TH SarabunPSK" w:cs="TH SarabunPSK" w:hint="cs"/>
          <w:sz w:val="32"/>
          <w:szCs w:val="32"/>
          <w:cs/>
        </w:rPr>
        <w:t>การจัดการข้อมูลและการปฏิบัติตามอย่างเหมาะสม</w:t>
      </w:r>
      <w:r w:rsidR="008462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3944">
        <w:rPr>
          <w:rFonts w:ascii="TH SarabunPSK" w:hAnsi="TH SarabunPSK" w:cs="TH SarabunPSK" w:hint="cs"/>
          <w:sz w:val="32"/>
          <w:szCs w:val="32"/>
          <w:cs/>
        </w:rPr>
        <w:t>รวมทั้งการดำเนินการที่เกี่ยวข้องกับกฎระเบียบ (</w:t>
      </w:r>
      <w:r w:rsidR="00933944">
        <w:rPr>
          <w:rFonts w:ascii="TH SarabunPSK" w:hAnsi="TH SarabunPSK" w:cs="TH SarabunPSK"/>
          <w:sz w:val="32"/>
          <w:szCs w:val="32"/>
        </w:rPr>
        <w:t>Regulatory</w:t>
      </w:r>
      <w:r w:rsidR="00933944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0935483" w14:textId="3D9C7DE0" w:rsidR="00510F7C" w:rsidRDefault="009923D2" w:rsidP="00887FD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="007E665F">
        <w:rPr>
          <w:rFonts w:ascii="TH SarabunPSK" w:hAnsi="TH SarabunPSK" w:cs="TH SarabunPSK" w:hint="cs"/>
          <w:sz w:val="32"/>
          <w:szCs w:val="32"/>
          <w:cs/>
        </w:rPr>
        <w:t>การระบุองค์ประกอบของศูนย์</w:t>
      </w:r>
      <w:r w:rsidR="00EF426A">
        <w:rPr>
          <w:rFonts w:ascii="TH SarabunPSK" w:hAnsi="TH SarabunPSK" w:cs="TH SarabunPSK" w:hint="cs"/>
          <w:sz w:val="32"/>
          <w:szCs w:val="32"/>
          <w:cs/>
        </w:rPr>
        <w:t>กลาง</w:t>
      </w:r>
      <w:r w:rsidR="007E665F">
        <w:rPr>
          <w:rFonts w:ascii="TH SarabunPSK" w:hAnsi="TH SarabunPSK" w:cs="TH SarabunPSK" w:hint="cs"/>
          <w:sz w:val="32"/>
          <w:szCs w:val="32"/>
          <w:cs/>
        </w:rPr>
        <w:t>ข้อมูลอ้างอิง โดย</w:t>
      </w:r>
      <w:r w:rsidR="0002636A">
        <w:rPr>
          <w:rFonts w:ascii="TH SarabunPSK" w:hAnsi="TH SarabunPSK" w:cs="TH SarabunPSK" w:hint="cs"/>
          <w:sz w:val="32"/>
          <w:szCs w:val="32"/>
          <w:cs/>
        </w:rPr>
        <w:t>ระบุผู้มีส่วนได้ส่วนเสียและควรให้ผู้มีส่วนได้ส่วนเสียเห็นด้วยตามหน้าที่และบทบาทของศูนย์ข้อมูลอ้างอิง</w:t>
      </w:r>
      <w:r w:rsidR="00062CDD">
        <w:rPr>
          <w:rFonts w:ascii="TH SarabunPSK" w:hAnsi="TH SarabunPSK" w:cs="TH SarabunPSK" w:hint="cs"/>
          <w:sz w:val="32"/>
          <w:szCs w:val="32"/>
          <w:cs/>
        </w:rPr>
        <w:t xml:space="preserve"> รวมทั้งแสดงถึงประโยชน์ที่คาดว่าจะได้รับรับในระยะสั้นและระยะยาว</w:t>
      </w:r>
      <w:r w:rsidR="009B2A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0512">
        <w:rPr>
          <w:rFonts w:ascii="TH SarabunPSK" w:hAnsi="TH SarabunPSK" w:cs="TH SarabunPSK" w:hint="cs"/>
          <w:sz w:val="32"/>
          <w:szCs w:val="32"/>
          <w:cs/>
        </w:rPr>
        <w:t>ระบุรูปแบบของศูนย์ข้อมูลอ้างอิง</w:t>
      </w:r>
      <w:r w:rsidR="00A611A7">
        <w:rPr>
          <w:rFonts w:ascii="TH SarabunPSK" w:hAnsi="TH SarabunPSK" w:cs="TH SarabunPSK" w:hint="cs"/>
          <w:sz w:val="32"/>
          <w:szCs w:val="32"/>
          <w:cs/>
        </w:rPr>
        <w:t>โดยแนะนำให้จัดตั้งในรูปแบบที่ทำงานได้ด้วยตนเองโดยไม่ต้องเชื่อมโยงกับระบบอื่นและการทำงานเป็นไปได้อย่างอิสระ (</w:t>
      </w:r>
      <w:r w:rsidR="00A611A7">
        <w:rPr>
          <w:rFonts w:ascii="TH SarabunPSK" w:hAnsi="TH SarabunPSK" w:cs="TH SarabunPSK"/>
          <w:sz w:val="32"/>
          <w:szCs w:val="32"/>
        </w:rPr>
        <w:t>Stand-alone</w:t>
      </w:r>
      <w:r w:rsidR="00A611A7">
        <w:rPr>
          <w:rFonts w:ascii="TH SarabunPSK" w:hAnsi="TH SarabunPSK" w:cs="TH SarabunPSK" w:hint="cs"/>
          <w:sz w:val="32"/>
          <w:szCs w:val="32"/>
          <w:cs/>
        </w:rPr>
        <w:t>)</w:t>
      </w:r>
      <w:r w:rsidR="00546C50">
        <w:rPr>
          <w:rFonts w:ascii="TH SarabunPSK" w:hAnsi="TH SarabunPSK" w:cs="TH SarabunPSK"/>
          <w:sz w:val="32"/>
          <w:szCs w:val="32"/>
        </w:rPr>
        <w:t xml:space="preserve"> </w:t>
      </w:r>
      <w:r w:rsidR="00546C50">
        <w:rPr>
          <w:rFonts w:ascii="TH SarabunPSK" w:hAnsi="TH SarabunPSK" w:cs="TH SarabunPSK" w:hint="cs"/>
          <w:sz w:val="32"/>
          <w:szCs w:val="32"/>
          <w:cs/>
        </w:rPr>
        <w:t>และมีการกำหนด</w:t>
      </w:r>
      <w:r w:rsidR="00CA4529">
        <w:rPr>
          <w:rFonts w:ascii="TH SarabunPSK" w:hAnsi="TH SarabunPSK" w:cs="TH SarabunPSK" w:hint="cs"/>
          <w:sz w:val="32"/>
          <w:szCs w:val="32"/>
          <w:cs/>
        </w:rPr>
        <w:t>การบริหารจัดการ</w:t>
      </w:r>
      <w:r w:rsidR="00546C50">
        <w:rPr>
          <w:rFonts w:ascii="TH SarabunPSK" w:hAnsi="TH SarabunPSK" w:cs="TH SarabunPSK" w:hint="cs"/>
          <w:sz w:val="32"/>
          <w:szCs w:val="32"/>
          <w:cs/>
        </w:rPr>
        <w:t>ให้อยู่ใกล้กับฟังก์ชันหรือ</w:t>
      </w:r>
      <w:r w:rsidR="00CA4529">
        <w:rPr>
          <w:rFonts w:ascii="TH SarabunPSK" w:hAnsi="TH SarabunPSK" w:cs="TH SarabunPSK" w:hint="cs"/>
          <w:sz w:val="32"/>
          <w:szCs w:val="32"/>
          <w:cs/>
        </w:rPr>
        <w:t>ภายใต้การบริหารงานใน</w:t>
      </w:r>
      <w:r w:rsidR="00546C50">
        <w:rPr>
          <w:rFonts w:ascii="TH SarabunPSK" w:hAnsi="TH SarabunPSK" w:cs="TH SarabunPSK" w:hint="cs"/>
          <w:sz w:val="32"/>
          <w:szCs w:val="32"/>
          <w:cs/>
        </w:rPr>
        <w:t xml:space="preserve">ส่วนงานที่มีการทำงานเป็นไปในลักษณะเดียวกัน เพื่อประโยชน์ในการบริหารจัดการและการกำหนดนโยบายในการดำเนินการ เช่นการจัดตั้งหน่วยการกำกับดูแลข้อมูล </w:t>
      </w:r>
      <w:r w:rsidR="00546C50">
        <w:rPr>
          <w:rFonts w:ascii="TH SarabunPSK" w:hAnsi="TH SarabunPSK" w:cs="TH SarabunPSK"/>
          <w:sz w:val="32"/>
          <w:szCs w:val="32"/>
        </w:rPr>
        <w:t xml:space="preserve">(Data Governance) </w:t>
      </w:r>
      <w:r w:rsidR="00546C50">
        <w:rPr>
          <w:rFonts w:ascii="TH SarabunPSK" w:hAnsi="TH SarabunPSK" w:cs="TH SarabunPSK" w:hint="cs"/>
          <w:sz w:val="32"/>
          <w:szCs w:val="32"/>
          <w:cs/>
        </w:rPr>
        <w:t>ให้อยู่</w:t>
      </w:r>
      <w:r w:rsidR="002653DB">
        <w:rPr>
          <w:rFonts w:ascii="TH SarabunPSK" w:hAnsi="TH SarabunPSK" w:cs="TH SarabunPSK" w:hint="cs"/>
          <w:sz w:val="32"/>
          <w:szCs w:val="32"/>
          <w:cs/>
        </w:rPr>
        <w:t>ภายใต้การ</w:t>
      </w:r>
      <w:r w:rsidR="00B37976">
        <w:rPr>
          <w:rFonts w:ascii="TH SarabunPSK" w:hAnsi="TH SarabunPSK" w:cs="TH SarabunPSK" w:hint="cs"/>
          <w:sz w:val="32"/>
          <w:szCs w:val="32"/>
          <w:cs/>
        </w:rPr>
        <w:t>บริหารงานของ</w:t>
      </w:r>
      <w:r w:rsidR="00546C50">
        <w:rPr>
          <w:rFonts w:ascii="TH SarabunPSK" w:hAnsi="TH SarabunPSK" w:cs="TH SarabunPSK" w:hint="cs"/>
          <w:sz w:val="32"/>
          <w:szCs w:val="32"/>
          <w:cs/>
        </w:rPr>
        <w:t xml:space="preserve">ผู้บริหารระดับสูงที่มีหน้าที่รับผิดชอบในการกำกับดูแลในด้านการใช้ข้อมูล </w:t>
      </w:r>
      <w:r w:rsidR="00546C50" w:rsidRPr="00546C50">
        <w:rPr>
          <w:rFonts w:ascii="TH SarabunPSK" w:hAnsi="TH SarabunPSK" w:cs="TH SarabunPSK"/>
          <w:sz w:val="32"/>
          <w:szCs w:val="32"/>
          <w:cs/>
        </w:rPr>
        <w:t>(</w:t>
      </w:r>
      <w:r w:rsidR="00546C50" w:rsidRPr="00546C50">
        <w:rPr>
          <w:rFonts w:ascii="TH SarabunPSK" w:hAnsi="TH SarabunPSK" w:cs="TH SarabunPSK"/>
          <w:sz w:val="32"/>
          <w:szCs w:val="32"/>
        </w:rPr>
        <w:t>Chief Data Officer)</w:t>
      </w:r>
      <w:r w:rsidR="00546C50">
        <w:rPr>
          <w:rFonts w:ascii="TH SarabunPSK" w:hAnsi="TH SarabunPSK" w:cs="TH SarabunPSK" w:hint="cs"/>
          <w:sz w:val="32"/>
          <w:szCs w:val="32"/>
          <w:cs/>
        </w:rPr>
        <w:t xml:space="preserve"> หรือจัดตั้งหน่วยจัดการข้อมูลหลัก (</w:t>
      </w:r>
      <w:r w:rsidR="00546C50" w:rsidRPr="00546C50">
        <w:rPr>
          <w:rFonts w:ascii="TH SarabunPSK" w:hAnsi="TH SarabunPSK" w:cs="TH SarabunPSK"/>
          <w:sz w:val="32"/>
          <w:szCs w:val="32"/>
        </w:rPr>
        <w:t>Master Data Management</w:t>
      </w:r>
      <w:r w:rsidR="00546C50">
        <w:rPr>
          <w:rFonts w:ascii="TH SarabunPSK" w:hAnsi="TH SarabunPSK" w:cs="TH SarabunPSK" w:hint="cs"/>
          <w:sz w:val="32"/>
          <w:szCs w:val="32"/>
          <w:cs/>
        </w:rPr>
        <w:t>) ให้อย</w:t>
      </w:r>
      <w:r w:rsidR="00B37976">
        <w:rPr>
          <w:rFonts w:ascii="TH SarabunPSK" w:hAnsi="TH SarabunPSK" w:cs="TH SarabunPSK" w:hint="cs"/>
          <w:sz w:val="32"/>
          <w:szCs w:val="32"/>
          <w:cs/>
        </w:rPr>
        <w:t>ู่ภายใต้การบริหารงานของ</w:t>
      </w:r>
      <w:r w:rsidR="00546C50">
        <w:rPr>
          <w:rFonts w:ascii="TH SarabunPSK" w:hAnsi="TH SarabunPSK" w:cs="TH SarabunPSK" w:hint="cs"/>
          <w:sz w:val="32"/>
          <w:szCs w:val="32"/>
          <w:cs/>
        </w:rPr>
        <w:t xml:space="preserve">ฝ่ายปกิบัติการ </w:t>
      </w:r>
      <w:r w:rsidR="00546C50">
        <w:rPr>
          <w:rFonts w:ascii="TH SarabunPSK" w:hAnsi="TH SarabunPSK" w:cs="TH SarabunPSK"/>
          <w:sz w:val="32"/>
          <w:szCs w:val="32"/>
        </w:rPr>
        <w:t xml:space="preserve">(Operation) </w:t>
      </w:r>
      <w:r w:rsidR="00546C50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34CD7166" w14:textId="1073E833" w:rsidR="00417ADC" w:rsidRDefault="008D0C5A" w:rsidP="00887FD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</w:t>
      </w:r>
      <w:r w:rsidR="00D8618A">
        <w:rPr>
          <w:rFonts w:ascii="TH SarabunPSK" w:hAnsi="TH SarabunPSK" w:cs="TH SarabunPSK" w:hint="cs"/>
          <w:sz w:val="32"/>
          <w:szCs w:val="32"/>
          <w:cs/>
        </w:rPr>
        <w:t>การจัดการข้อมูลอ้างอิงควรมีการบุคคลที่มีหน้าที่หรือเป็นผู้รับผิดชอบในข้อมูลอ้างอิงในแต่ละชุดข้อมูลเป็น</w:t>
      </w:r>
      <w:r w:rsidR="00DA7172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D8618A">
        <w:rPr>
          <w:rFonts w:ascii="TH SarabunPSK" w:hAnsi="TH SarabunPSK" w:cs="TH SarabunPSK" w:hint="cs"/>
          <w:sz w:val="32"/>
          <w:szCs w:val="32"/>
          <w:cs/>
        </w:rPr>
        <w:t xml:space="preserve">จัดการ </w:t>
      </w:r>
      <w:r w:rsidR="00516AF4">
        <w:rPr>
          <w:rFonts w:ascii="TH SarabunPSK" w:hAnsi="TH SarabunPSK" w:cs="TH SarabunPSK" w:hint="cs"/>
          <w:sz w:val="32"/>
          <w:szCs w:val="32"/>
          <w:cs/>
        </w:rPr>
        <w:t xml:space="preserve">เช่นกำหนดให้องค์กรที่รับผิดชอบ </w:t>
      </w:r>
      <w:r w:rsidR="00516AF4" w:rsidRPr="00516AF4">
        <w:rPr>
          <w:rFonts w:ascii="TH SarabunPSK" w:hAnsi="TH SarabunPSK" w:cs="TH SarabunPSK"/>
          <w:sz w:val="32"/>
          <w:szCs w:val="32"/>
        </w:rPr>
        <w:t>ISO</w:t>
      </w:r>
      <w:r w:rsidR="00516AF4" w:rsidRPr="00516AF4">
        <w:rPr>
          <w:rFonts w:ascii="TH SarabunPSK" w:hAnsi="TH SarabunPSK" w:cs="TH SarabunPSK"/>
          <w:sz w:val="32"/>
          <w:szCs w:val="32"/>
          <w:cs/>
        </w:rPr>
        <w:t xml:space="preserve">3166-1 </w:t>
      </w:r>
      <w:r w:rsidR="00516AF4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516AF4" w:rsidRPr="00516AF4">
        <w:rPr>
          <w:rFonts w:ascii="TH SarabunPSK" w:hAnsi="TH SarabunPSK" w:cs="TH SarabunPSK"/>
          <w:sz w:val="32"/>
          <w:szCs w:val="32"/>
          <w:cs/>
        </w:rPr>
        <w:t xml:space="preserve">เป็นส่วนหนึ่งของมาตรฐาน </w:t>
      </w:r>
      <w:r w:rsidR="00516AF4" w:rsidRPr="00516AF4">
        <w:rPr>
          <w:rFonts w:ascii="TH SarabunPSK" w:hAnsi="TH SarabunPSK" w:cs="TH SarabunPSK"/>
          <w:sz w:val="32"/>
          <w:szCs w:val="32"/>
        </w:rPr>
        <w:t>ISO</w:t>
      </w:r>
      <w:r w:rsidR="00516AF4" w:rsidRPr="00516AF4">
        <w:rPr>
          <w:rFonts w:ascii="TH SarabunPSK" w:hAnsi="TH SarabunPSK" w:cs="TH SarabunPSK"/>
          <w:sz w:val="32"/>
          <w:szCs w:val="32"/>
          <w:cs/>
        </w:rPr>
        <w:t xml:space="preserve">3166 </w:t>
      </w:r>
      <w:r w:rsidR="00516AF4">
        <w:rPr>
          <w:rFonts w:ascii="TH SarabunPSK" w:hAnsi="TH SarabunPSK" w:cs="TH SarabunPSK" w:hint="cs"/>
          <w:sz w:val="32"/>
          <w:szCs w:val="32"/>
          <w:cs/>
        </w:rPr>
        <w:t>เป็นผู้</w:t>
      </w:r>
      <w:r w:rsidR="00516AF4" w:rsidRPr="00516AF4">
        <w:rPr>
          <w:rFonts w:ascii="TH SarabunPSK" w:hAnsi="TH SarabunPSK" w:cs="TH SarabunPSK"/>
          <w:sz w:val="32"/>
          <w:szCs w:val="32"/>
          <w:cs/>
        </w:rPr>
        <w:t>กำหนดรหัสประเทศและดินแดน</w:t>
      </w:r>
      <w:r w:rsidR="00516AF4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516AF4" w:rsidRPr="00516AF4">
        <w:rPr>
          <w:rFonts w:ascii="TH SarabunPSK" w:hAnsi="TH SarabunPSK" w:cs="TH SarabunPSK"/>
          <w:sz w:val="32"/>
          <w:szCs w:val="32"/>
        </w:rPr>
        <w:t>NACE-Code</w:t>
      </w:r>
      <w:r w:rsidR="00516AF4">
        <w:rPr>
          <w:rFonts w:ascii="TH SarabunPSK" w:hAnsi="TH SarabunPSK" w:cs="TH SarabunPSK" w:hint="cs"/>
          <w:sz w:val="32"/>
          <w:szCs w:val="32"/>
          <w:cs/>
        </w:rPr>
        <w:t xml:space="preserve"> เป็นผู้กำหนดรหัสมาตรฐานของกลุ่มอุตสาหกรรม</w:t>
      </w:r>
      <w:r w:rsidR="0001788F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01788F">
        <w:rPr>
          <w:rFonts w:ascii="TH SarabunPSK" w:hAnsi="TH SarabunPSK" w:cs="TH SarabunPSK"/>
          <w:sz w:val="32"/>
          <w:szCs w:val="32"/>
        </w:rPr>
        <w:t xml:space="preserve">SIC Code </w:t>
      </w:r>
      <w:r w:rsidR="0001788F">
        <w:rPr>
          <w:rFonts w:ascii="TH SarabunPSK" w:hAnsi="TH SarabunPSK" w:cs="TH SarabunPSK" w:hint="cs"/>
          <w:sz w:val="32"/>
          <w:szCs w:val="32"/>
          <w:cs/>
        </w:rPr>
        <w:t>เป็นผู้กำหนด</w:t>
      </w:r>
      <w:r w:rsidR="0001788F" w:rsidRPr="0001788F">
        <w:rPr>
          <w:rFonts w:ascii="TH SarabunPSK" w:hAnsi="TH SarabunPSK" w:cs="TH SarabunPSK"/>
          <w:sz w:val="32"/>
          <w:szCs w:val="32"/>
          <w:cs/>
        </w:rPr>
        <w:t>ระบบจำแนกประเภทอุตสาหกรรมของสหรัฐอเมริกา</w:t>
      </w:r>
      <w:r w:rsidR="00516A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788F">
        <w:rPr>
          <w:rFonts w:ascii="TH SarabunPSK" w:hAnsi="TH SarabunPSK" w:cs="TH SarabunPSK" w:hint="cs"/>
          <w:sz w:val="32"/>
          <w:szCs w:val="32"/>
          <w:cs/>
        </w:rPr>
        <w:t>ซึ่งจะกำหนดบทบาทห</w:t>
      </w:r>
      <w:r w:rsidR="00516AF4">
        <w:rPr>
          <w:rFonts w:ascii="TH SarabunPSK" w:hAnsi="TH SarabunPSK" w:cs="TH SarabunPSK" w:hint="cs"/>
          <w:sz w:val="32"/>
          <w:szCs w:val="32"/>
          <w:cs/>
        </w:rPr>
        <w:t>น้าที่</w:t>
      </w:r>
      <w:r w:rsidR="0001788F">
        <w:rPr>
          <w:rFonts w:ascii="TH SarabunPSK" w:hAnsi="TH SarabunPSK" w:cs="TH SarabunPSK" w:hint="cs"/>
          <w:sz w:val="32"/>
          <w:szCs w:val="32"/>
          <w:cs/>
        </w:rPr>
        <w:t>ในการบริหารจัดการ</w:t>
      </w:r>
      <w:r w:rsidR="00516AF4">
        <w:rPr>
          <w:rFonts w:ascii="TH SarabunPSK" w:hAnsi="TH SarabunPSK" w:cs="TH SarabunPSK" w:hint="cs"/>
          <w:sz w:val="32"/>
          <w:szCs w:val="32"/>
          <w:cs/>
        </w:rPr>
        <w:t>ชุดข้อมูล</w:t>
      </w:r>
      <w:r w:rsidR="00C13683">
        <w:rPr>
          <w:rFonts w:ascii="TH SarabunPSK" w:hAnsi="TH SarabunPSK" w:cs="TH SarabunPSK" w:hint="cs"/>
          <w:sz w:val="32"/>
          <w:szCs w:val="32"/>
          <w:cs/>
        </w:rPr>
        <w:t>แต่ละชุด</w:t>
      </w:r>
      <w:r w:rsidR="00516AF4">
        <w:rPr>
          <w:rFonts w:ascii="TH SarabunPSK" w:hAnsi="TH SarabunPSK" w:cs="TH SarabunPSK" w:hint="cs"/>
          <w:sz w:val="32"/>
          <w:szCs w:val="32"/>
          <w:cs/>
        </w:rPr>
        <w:t>ดังกล่าว</w:t>
      </w:r>
      <w:r w:rsidR="0001788F">
        <w:rPr>
          <w:rFonts w:ascii="TH SarabunPSK" w:hAnsi="TH SarabunPSK" w:cs="TH SarabunPSK" w:hint="cs"/>
          <w:sz w:val="32"/>
          <w:szCs w:val="32"/>
          <w:cs/>
        </w:rPr>
        <w:t>ให้กับองค์กรหรือหน่วยงานผู้สร้างข้อมูล</w:t>
      </w:r>
    </w:p>
    <w:p w14:paraId="65600D81" w14:textId="7B98752A" w:rsidR="00CE3F87" w:rsidRDefault="008D0C5A" w:rsidP="00887FD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4) </w:t>
      </w:r>
      <w:r w:rsidR="007A4226">
        <w:rPr>
          <w:rFonts w:ascii="TH SarabunPSK" w:hAnsi="TH SarabunPSK" w:cs="TH SarabunPSK" w:hint="cs"/>
          <w:sz w:val="32"/>
          <w:szCs w:val="32"/>
          <w:cs/>
        </w:rPr>
        <w:t>การจัดการข้อมูลอ้างอิง</w:t>
      </w:r>
      <w:r w:rsidR="006236BD">
        <w:rPr>
          <w:rFonts w:ascii="TH SarabunPSK" w:hAnsi="TH SarabunPSK" w:cs="TH SarabunPSK" w:hint="cs"/>
          <w:sz w:val="32"/>
          <w:szCs w:val="32"/>
          <w:cs/>
        </w:rPr>
        <w:t>สำหรับการใช้งาน</w:t>
      </w:r>
      <w:r w:rsidR="00DA7172">
        <w:rPr>
          <w:rFonts w:ascii="TH SarabunPSK" w:hAnsi="TH SarabunPSK" w:cs="TH SarabunPSK" w:hint="cs"/>
          <w:sz w:val="32"/>
          <w:szCs w:val="32"/>
          <w:cs/>
        </w:rPr>
        <w:t xml:space="preserve"> จะต้องดำเนินการปรับปรุงข้อมูลให้มีความถูกต้องและเป็นปัจจุบัน โดยมีการตรวจสอบข้อมูล </w:t>
      </w:r>
      <w:r w:rsidR="00DA7172" w:rsidRPr="00DA7172">
        <w:rPr>
          <w:rFonts w:ascii="TH SarabunPSK" w:hAnsi="TH SarabunPSK" w:cs="TH SarabunPSK"/>
          <w:sz w:val="32"/>
          <w:szCs w:val="32"/>
          <w:cs/>
        </w:rPr>
        <w:t>โดยมีการปรับปรุงข้อมูลให้ถูกต้องและเป็นปัจจุบันตามรอบระยะเวลาการปรับปรุงข้อมูลที่ได้กำหนดไว้ในนโยบายการดำเนินการ</w:t>
      </w:r>
    </w:p>
    <w:p w14:paraId="26D54B37" w14:textId="0324EC68" w:rsidR="00DA7172" w:rsidRDefault="008D0C5A" w:rsidP="00887FD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5) </w:t>
      </w:r>
      <w:r w:rsidR="00A611E0">
        <w:rPr>
          <w:rFonts w:ascii="TH SarabunPSK" w:hAnsi="TH SarabunPSK" w:cs="TH SarabunPSK" w:hint="cs"/>
          <w:sz w:val="32"/>
          <w:szCs w:val="32"/>
          <w:cs/>
        </w:rPr>
        <w:t>การจัดการข้อมูลอ้างอิง</w:t>
      </w:r>
      <w:r w:rsidR="006D00EF">
        <w:rPr>
          <w:rFonts w:ascii="TH SarabunPSK" w:hAnsi="TH SarabunPSK" w:cs="TH SarabunPSK" w:hint="cs"/>
          <w:sz w:val="32"/>
          <w:szCs w:val="32"/>
          <w:cs/>
        </w:rPr>
        <w:t>สำหรับข้อมูลเฉพาะด้านของแต่ละธุรกิจหรือโดเมนเฉพาะเรื่องจะต้องกำหนดให้ผู้เชี่ยวชาญเฉพาะด้านนั้นในการตรวจสอบความถูกต้องและเหมาะสมของเนื้อหา ในกรณีที่มีการนำข้อมูลเฉพาะด้านจากหลายองค์กร</w:t>
      </w:r>
      <w:r w:rsidR="00B715B7">
        <w:rPr>
          <w:rFonts w:ascii="TH SarabunPSK" w:hAnsi="TH SarabunPSK" w:cs="TH SarabunPSK" w:hint="cs"/>
          <w:sz w:val="32"/>
          <w:szCs w:val="32"/>
          <w:cs/>
        </w:rPr>
        <w:t>มาสร้างข้อมูลอ้างอิงและ</w:t>
      </w:r>
      <w:r w:rsidR="006D00EF">
        <w:rPr>
          <w:rFonts w:ascii="TH SarabunPSK" w:hAnsi="TH SarabunPSK" w:cs="TH SarabunPSK" w:hint="cs"/>
          <w:sz w:val="32"/>
          <w:szCs w:val="32"/>
          <w:cs/>
        </w:rPr>
        <w:t xml:space="preserve">มีความจำเป็นต้องรวมเป็นชุดข้อมูลอ้างอิงเดียวกัน จะต้องมีการกำหนดมาตรฐานการสร้างข้อมูลที่มีความเป็นไปในทางเดียว </w:t>
      </w:r>
      <w:r w:rsidR="006D00EF">
        <w:rPr>
          <w:rFonts w:ascii="TH SarabunPSK" w:hAnsi="TH SarabunPSK" w:cs="TH SarabunPSK"/>
          <w:sz w:val="32"/>
          <w:szCs w:val="32"/>
        </w:rPr>
        <w:t>(Consistency)</w:t>
      </w:r>
    </w:p>
    <w:p w14:paraId="04575F03" w14:textId="21A9E72E" w:rsidR="008D0C5A" w:rsidRDefault="008D0C5A" w:rsidP="00887FD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6) </w:t>
      </w:r>
      <w:r w:rsidR="00CC0816">
        <w:rPr>
          <w:rFonts w:ascii="TH SarabunPSK" w:hAnsi="TH SarabunPSK" w:cs="TH SarabunPSK" w:hint="cs"/>
          <w:sz w:val="32"/>
          <w:szCs w:val="32"/>
          <w:cs/>
        </w:rPr>
        <w:t>การจัดการข้อมูลอ้างอิงที่</w:t>
      </w:r>
      <w:r w:rsidR="00375C9F">
        <w:rPr>
          <w:rFonts w:ascii="TH SarabunPSK" w:hAnsi="TH SarabunPSK" w:cs="TH SarabunPSK" w:hint="cs"/>
          <w:sz w:val="32"/>
          <w:szCs w:val="32"/>
          <w:cs/>
        </w:rPr>
        <w:t>ถูกใช้งานโดย</w:t>
      </w:r>
      <w:r w:rsidR="00CC0816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75C9F">
        <w:rPr>
          <w:rFonts w:ascii="TH SarabunPSK" w:hAnsi="TH SarabunPSK" w:cs="TH SarabunPSK" w:hint="cs"/>
          <w:sz w:val="32"/>
          <w:szCs w:val="32"/>
          <w:cs/>
        </w:rPr>
        <w:t>ที่ใช้งานในการดำเนินงานเชิง</w:t>
      </w:r>
      <w:r w:rsidR="00CC0816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 </w:t>
      </w:r>
      <w:r w:rsidR="00CC0816">
        <w:rPr>
          <w:rFonts w:ascii="TH SarabunPSK" w:hAnsi="TH SarabunPSK" w:cs="TH SarabunPSK"/>
          <w:sz w:val="32"/>
          <w:szCs w:val="32"/>
        </w:rPr>
        <w:t xml:space="preserve">(Operational Unit) </w:t>
      </w:r>
      <w:r w:rsidR="00375C9F">
        <w:rPr>
          <w:rFonts w:ascii="TH SarabunPSK" w:hAnsi="TH SarabunPSK" w:cs="TH SarabunPSK" w:hint="cs"/>
          <w:sz w:val="32"/>
          <w:szCs w:val="32"/>
          <w:cs/>
        </w:rPr>
        <w:t>โดยหน่วยการทำงานระดับปฏิบัติ</w:t>
      </w:r>
      <w:r w:rsidR="00CC0816">
        <w:rPr>
          <w:rFonts w:ascii="TH SarabunPSK" w:hAnsi="TH SarabunPSK" w:cs="TH SarabunPSK" w:hint="cs"/>
          <w:sz w:val="32"/>
          <w:szCs w:val="32"/>
          <w:cs/>
        </w:rPr>
        <w:t>การถือได้ว่ามีความท้าทายในการจัดการ</w:t>
      </w:r>
      <w:r w:rsidR="00375C9F">
        <w:rPr>
          <w:rFonts w:ascii="TH SarabunPSK" w:hAnsi="TH SarabunPSK" w:cs="TH SarabunPSK" w:hint="cs"/>
          <w:sz w:val="32"/>
          <w:szCs w:val="32"/>
          <w:cs/>
        </w:rPr>
        <w:t>ข้อมูลอ้างอิง ซึ่งจะมีความต้องการความถูกต้องและความเป็นปัจจุบันเพื่อให้ระบบสามารถทำงานได้อย่างถูกต้อง จึงมีความต้องการการเปลี่ยนแปลงของข้อมูลอ้างอิงใน</w:t>
      </w:r>
      <w:r w:rsidR="00375C9F" w:rsidRPr="00375C9F">
        <w:rPr>
          <w:rFonts w:ascii="TH SarabunPSK" w:hAnsi="TH SarabunPSK" w:cs="TH SarabunPSK"/>
          <w:sz w:val="32"/>
          <w:szCs w:val="32"/>
          <w:cs/>
        </w:rPr>
        <w:t>ระบบแอปพลิเคชัน</w:t>
      </w:r>
    </w:p>
    <w:p w14:paraId="18DB8A0D" w14:textId="15205397" w:rsidR="008D0C5A" w:rsidRPr="005E3EAA" w:rsidRDefault="008D0C5A" w:rsidP="00887FD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7) </w:t>
      </w:r>
      <w:r w:rsidR="00C375C0">
        <w:rPr>
          <w:rFonts w:ascii="TH SarabunPSK" w:hAnsi="TH SarabunPSK" w:cs="TH SarabunPSK" w:hint="cs"/>
          <w:sz w:val="32"/>
          <w:szCs w:val="32"/>
          <w:cs/>
        </w:rPr>
        <w:t>การกระจายหรือให้บริการข้อมูลอ้างอิงจะถูกใช้งานในวงกว้าง ระบบแอปพลิเคชันจะมีการเรียกใช้งานข้อมูลอ้างอิงชุดเดียวกันได้หลายระบบ ซึ่งระบบที่มาใช้งานอาจมีความหลากหลายทั้งเป็นระบบเรียกใช้แบบอัตโนมัติหรือแบบ</w:t>
      </w:r>
      <w:r w:rsidR="006973A5">
        <w:rPr>
          <w:rFonts w:ascii="TH SarabunPSK" w:hAnsi="TH SarabunPSK" w:cs="TH SarabunPSK" w:hint="cs"/>
          <w:sz w:val="32"/>
          <w:szCs w:val="32"/>
          <w:cs/>
        </w:rPr>
        <w:t>ไม่อัตโนมัติ เช่น การให้บริการดาวน์โหลดแบบชุดข้อมูล การให้บริการแบบเอพีไอ หรืออื่น ๆ ดังนั้นการให้บริการจึงจะต้องคำนึงถึงการจัดการข้อมูลที่ดี เมื่อเกิดการปรับปรุงข้อมูลจะต้องมีแนวทางในการดำเนินการที่เหมาะสมและสามารถสนับสนุนการทำงานได้ในทุก</w:t>
      </w:r>
      <w:r w:rsidR="009D4158">
        <w:rPr>
          <w:rFonts w:ascii="TH SarabunPSK" w:hAnsi="TH SarabunPSK" w:cs="TH SarabunPSK" w:hint="cs"/>
          <w:sz w:val="32"/>
          <w:szCs w:val="32"/>
          <w:cs/>
        </w:rPr>
        <w:t>รู</w:t>
      </w:r>
      <w:r w:rsidR="006973A5">
        <w:rPr>
          <w:rFonts w:ascii="TH SarabunPSK" w:hAnsi="TH SarabunPSK" w:cs="TH SarabunPSK" w:hint="cs"/>
          <w:sz w:val="32"/>
          <w:szCs w:val="32"/>
          <w:cs/>
        </w:rPr>
        <w:t>ปแบบ</w:t>
      </w:r>
    </w:p>
    <w:p w14:paraId="407D7FA8" w14:textId="6B360AE5" w:rsidR="00F811DE" w:rsidRDefault="00543B49" w:rsidP="00F811DE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3017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.2 </w:t>
      </w:r>
      <w:r w:rsidR="003228CD" w:rsidRPr="00EB23AA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รูปแบบรหัส</w:t>
      </w:r>
      <w:r w:rsidR="00F811DE">
        <w:rPr>
          <w:rFonts w:ascii="TH SarabunPSK" w:hAnsi="TH SarabunPSK" w:cs="TH SarabunPSK" w:hint="cs"/>
          <w:b/>
          <w:bCs/>
          <w:sz w:val="32"/>
          <w:szCs w:val="32"/>
          <w:cs/>
        </w:rPr>
        <w:t>อ้างอิง</w:t>
      </w:r>
      <w:r w:rsidR="003228CD" w:rsidRPr="00EB23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F811DE">
        <w:rPr>
          <w:rFonts w:ascii="TH SarabunPSK" w:hAnsi="TH SarabunPSK" w:cs="TH SarabunPSK"/>
          <w:b/>
          <w:bCs/>
          <w:sz w:val="32"/>
          <w:szCs w:val="32"/>
        </w:rPr>
        <w:t>Primary Key Management</w:t>
      </w:r>
      <w:r w:rsidR="003228CD" w:rsidRPr="00EB23AA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E53EDEA" w14:textId="4A6EB30F" w:rsidR="00EB2FF2" w:rsidRDefault="00331355" w:rsidP="002E3CD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7316">
        <w:rPr>
          <w:rFonts w:ascii="TH SarabunPSK" w:hAnsi="TH SarabunPSK" w:cs="TH SarabunPSK"/>
          <w:sz w:val="32"/>
          <w:szCs w:val="32"/>
          <w:cs/>
        </w:rPr>
        <w:tab/>
      </w:r>
      <w:r w:rsidR="00EB7316" w:rsidRPr="00EB7316">
        <w:rPr>
          <w:rFonts w:ascii="TH SarabunPSK" w:hAnsi="TH SarabunPSK" w:cs="TH SarabunPSK"/>
          <w:sz w:val="32"/>
          <w:szCs w:val="32"/>
        </w:rPr>
        <w:t>1</w:t>
      </w:r>
      <w:r w:rsidR="00EB7316">
        <w:rPr>
          <w:rFonts w:ascii="TH SarabunPSK" w:hAnsi="TH SarabunPSK" w:cs="TH SarabunPSK"/>
          <w:sz w:val="32"/>
          <w:szCs w:val="32"/>
        </w:rPr>
        <w:t xml:space="preserve">) </w:t>
      </w:r>
      <w:r w:rsidR="00EB7316">
        <w:rPr>
          <w:rFonts w:ascii="TH SarabunPSK" w:hAnsi="TH SarabunPSK" w:cs="TH SarabunPSK" w:hint="cs"/>
          <w:sz w:val="32"/>
          <w:szCs w:val="32"/>
          <w:cs/>
        </w:rPr>
        <w:t>การจัดการรายการชุดข้อมูล</w:t>
      </w:r>
      <w:r w:rsidR="00C4700D">
        <w:rPr>
          <w:rFonts w:ascii="TH SarabunPSK" w:hAnsi="TH SarabunPSK" w:cs="TH SarabunPSK" w:hint="cs"/>
          <w:sz w:val="32"/>
          <w:szCs w:val="32"/>
          <w:cs/>
        </w:rPr>
        <w:t xml:space="preserve">รหัสอ้างอิง </w:t>
      </w:r>
      <w:r w:rsidR="00EB2FF2">
        <w:rPr>
          <w:rFonts w:ascii="TH SarabunPSK" w:hAnsi="TH SarabunPSK" w:cs="TH SarabunPSK" w:hint="cs"/>
          <w:sz w:val="32"/>
          <w:szCs w:val="32"/>
          <w:cs/>
        </w:rPr>
        <w:t>รหัสอ้างอิงของข้อมูลอ้างอิงเมื่อมีการใช้งานไปในระยะยาวจะมีข้อจำกัดในการสร้างรหัสอ้างอิงใหม่ หากมีการออกแบบขนาดความยาวรหัสอ้างอิงไม่รองรับข้อมูลที่เพิ่มอย่างต่อเนื่องและมีการเปลี่ยนแปลงตลอดเวลา ดังนั้นข้อมูลรหัสอ้างอิงจะต้องมีการกำหนดรอบของการปรับปรุงรหัสอ้างอิง โดยเมื่อมีการปรับปรุงรหัสอ้างอิงใหม่ จะต้องมีการเก็บรหัสอ้างอิงเดิมไว้ด้วย เพื่อประโยชน์สำหรับกรณีระบบแอปพลิเคชันที่ใช้งานรหัสอ้างอิงเดิม จะต้องทำการปรับปรุงระบบแอปพลิเคชันให้สามารถรองรับรหัสแบบใหม่ สามารถทำการเชื่อมโยงรหัสอ้างอิงใหม่จากรหัสอ้างอิงเดิมได้</w:t>
      </w:r>
    </w:p>
    <w:p w14:paraId="1B2B48A2" w14:textId="41BD49EA" w:rsidR="00EB7316" w:rsidRDefault="00EB7316" w:rsidP="002E3CD9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 หลักในการกำหนดรหัสอ้างอิง</w:t>
      </w:r>
      <w:r w:rsidR="00C747E6">
        <w:rPr>
          <w:rFonts w:ascii="TH SarabunPSK" w:hAnsi="TH SarabunPSK" w:cs="TH SarabunPSK" w:hint="cs"/>
          <w:sz w:val="32"/>
          <w:szCs w:val="32"/>
          <w:cs/>
        </w:rPr>
        <w:t>ของข้อมูลที่มีที่มาจากต่างตารางและจะต้องนำข้อมูลดังกล่าวมารวมกันเป็นชุดข้อมูลเดียวกัน จะต้องคำนึงถึงความสอดคล้องของความยาวโดยจะต้องกำหนดให้เป็นไปในทางเดียวกัน (</w:t>
      </w:r>
      <w:r w:rsidR="00C747E6">
        <w:rPr>
          <w:rFonts w:ascii="TH SarabunPSK" w:hAnsi="TH SarabunPSK" w:cs="TH SarabunPSK"/>
          <w:sz w:val="32"/>
          <w:szCs w:val="32"/>
        </w:rPr>
        <w:t xml:space="preserve">Consistency) </w:t>
      </w:r>
      <w:r w:rsidR="00C747E6">
        <w:rPr>
          <w:rFonts w:ascii="TH SarabunPSK" w:hAnsi="TH SarabunPSK" w:cs="TH SarabunPSK" w:hint="cs"/>
          <w:sz w:val="32"/>
          <w:szCs w:val="32"/>
          <w:cs/>
        </w:rPr>
        <w:t>มีการกำหนดความหมายขององค์ประกอบภายในรหัสอ้างอิงที่เหมาะสม เช่น ข้อมูลชื่อหน่วยงานภาครัฐ จะประกอบด้วยหน่วยงานต่างระดับเข้ามาเป็นข้อมูลในชุดข้อมูลเดียวกัน ทั้งหน่วยงานระดับกระทรวง กรม และกอง ดังนั้นรหัสอ้างอิงนอกจากจะต้องกำหนดรูปแบบให้สามารถระบุตัวตนได้แล้วจะต้องสามารถให้ความหมายเชิงระดับได้ด้วย</w:t>
      </w:r>
    </w:p>
    <w:p w14:paraId="446E71B4" w14:textId="70993710" w:rsidR="00EB7316" w:rsidRDefault="00EB7316" w:rsidP="002E3CD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 หลักในการกำหนดความยาวของรหัสอ้างอิง</w:t>
      </w:r>
      <w:r w:rsidR="00C747E6">
        <w:rPr>
          <w:rFonts w:ascii="TH SarabunPSK" w:hAnsi="TH SarabunPSK" w:cs="TH SarabunPSK" w:hint="cs"/>
          <w:sz w:val="32"/>
          <w:szCs w:val="32"/>
          <w:cs/>
        </w:rPr>
        <w:t xml:space="preserve"> จะต้องกำหนดให้เหมาะสมกับปริมาณข้อมูลที่</w:t>
      </w:r>
      <w:r w:rsidR="009B7259">
        <w:rPr>
          <w:rFonts w:ascii="TH SarabunPSK" w:hAnsi="TH SarabunPSK" w:cs="TH SarabunPSK" w:hint="cs"/>
          <w:sz w:val="32"/>
          <w:szCs w:val="32"/>
          <w:cs/>
        </w:rPr>
        <w:t>มีอยู่ขณะปัจจุบัน</w:t>
      </w:r>
      <w:r w:rsidR="00C747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47E6">
        <w:rPr>
          <w:rFonts w:ascii="TH SarabunPSK" w:hAnsi="TH SarabunPSK" w:cs="TH SarabunPSK"/>
          <w:sz w:val="32"/>
          <w:szCs w:val="32"/>
        </w:rPr>
        <w:t>(Available)</w:t>
      </w:r>
      <w:r w:rsidR="00C747E6">
        <w:rPr>
          <w:rFonts w:ascii="TH SarabunPSK" w:hAnsi="TH SarabunPSK" w:cs="TH SarabunPSK" w:hint="cs"/>
          <w:sz w:val="32"/>
          <w:szCs w:val="32"/>
          <w:cs/>
        </w:rPr>
        <w:t xml:space="preserve"> และที่อาจ</w:t>
      </w:r>
      <w:r w:rsidR="009B7259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C747E6">
        <w:rPr>
          <w:rFonts w:ascii="TH SarabunPSK" w:hAnsi="TH SarabunPSK" w:cs="TH SarabunPSK" w:hint="cs"/>
          <w:sz w:val="32"/>
          <w:szCs w:val="32"/>
          <w:cs/>
        </w:rPr>
        <w:t>ขึ้นได้ในช่วงเวลาที่เหมาะสม</w:t>
      </w:r>
      <w:r w:rsidR="009B7259">
        <w:rPr>
          <w:rFonts w:ascii="TH SarabunPSK" w:hAnsi="TH SarabunPSK" w:cs="TH SarabunPSK" w:hint="cs"/>
          <w:sz w:val="32"/>
          <w:szCs w:val="32"/>
          <w:cs/>
        </w:rPr>
        <w:t xml:space="preserve"> รวมทั้งจะต้องกำหนดให้รองรับ</w:t>
      </w:r>
      <w:r w:rsidR="00E52651">
        <w:rPr>
          <w:rFonts w:ascii="TH SarabunPSK" w:hAnsi="TH SarabunPSK" w:cs="TH SarabunPSK" w:hint="cs"/>
          <w:sz w:val="32"/>
          <w:szCs w:val="32"/>
          <w:cs/>
        </w:rPr>
        <w:t>การกำหนดรหัสให้กับข้อมูลจากต่างตาราง และจำเป็นต้องรวมเป็นชุดข้อมูลเดียวกัน</w:t>
      </w:r>
    </w:p>
    <w:p w14:paraId="19A1EF95" w14:textId="1217A6CD" w:rsidR="00EB7316" w:rsidRPr="00EB7316" w:rsidRDefault="00EB7316" w:rsidP="002E3CD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4) หลักการปรับปรุงรหัสอ้างอิง</w:t>
      </w:r>
      <w:r w:rsidR="006315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31FD">
        <w:rPr>
          <w:rFonts w:ascii="TH SarabunPSK" w:hAnsi="TH SarabunPSK" w:cs="TH SarabunPSK" w:hint="cs"/>
          <w:sz w:val="32"/>
          <w:szCs w:val="32"/>
          <w:cs/>
        </w:rPr>
        <w:t>เมื่อมีการใช้งานรหัสอ้างอิงไปในช่วงระยะเวลาหนึ่งจะ</w:t>
      </w:r>
      <w:r w:rsidR="005431FD" w:rsidRPr="005431FD">
        <w:rPr>
          <w:rFonts w:ascii="TH SarabunPSK" w:hAnsi="TH SarabunPSK" w:cs="TH SarabunPSK"/>
          <w:sz w:val="32"/>
          <w:szCs w:val="32"/>
          <w:cs/>
        </w:rPr>
        <w:t>มีข้อจำกัดในด้านค่าสูงสุดที่สามารถกำหนดหรือสร้างขึ้นได้ ดังนั้นแล้วในการดำเนินการสร้างข้อมูลอ้างอิงจะต้องมีรอบในการปรับเปลี่ยนโครงสร้างหรือองค์ประกอบต่าง ๆ ของข้อมูล ซึ่งความถี่ในการปรับปรุงข้อมูลขึ้นอยู่กับนโยบายในการดำเนินงานข้อมูลอ้างอิง เช่นกำหนดปรับปรุงรายปี (</w:t>
      </w:r>
      <w:r w:rsidR="005431FD" w:rsidRPr="005431FD">
        <w:rPr>
          <w:rFonts w:ascii="TH SarabunPSK" w:hAnsi="TH SarabunPSK" w:cs="TH SarabunPSK"/>
          <w:sz w:val="32"/>
          <w:szCs w:val="32"/>
        </w:rPr>
        <w:t xml:space="preserve">Annually) </w:t>
      </w:r>
      <w:r w:rsidR="005431FD" w:rsidRPr="005431FD">
        <w:rPr>
          <w:rFonts w:ascii="TH SarabunPSK" w:hAnsi="TH SarabunPSK" w:cs="TH SarabunPSK"/>
          <w:sz w:val="32"/>
          <w:szCs w:val="32"/>
          <w:cs/>
        </w:rPr>
        <w:t xml:space="preserve">ปรับปรุงในรอบ 4 ปี ปรับปรุงในรอบยุครัฐบาล หรือปรับปรุงเมื่อเกิดข้อจำกัด เป็นต้น </w:t>
      </w:r>
      <w:r w:rsidR="005431FD">
        <w:rPr>
          <w:rFonts w:ascii="TH SarabunPSK" w:hAnsi="TH SarabunPSK" w:cs="TH SarabunPSK" w:hint="cs"/>
          <w:sz w:val="32"/>
          <w:szCs w:val="32"/>
          <w:cs/>
        </w:rPr>
        <w:t>หรือกำหนด</w:t>
      </w:r>
      <w:r w:rsidR="004B67E7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5431FD">
        <w:rPr>
          <w:rFonts w:ascii="TH SarabunPSK" w:hAnsi="TH SarabunPSK" w:cs="TH SarabunPSK" w:hint="cs"/>
          <w:sz w:val="32"/>
          <w:szCs w:val="32"/>
          <w:cs/>
        </w:rPr>
        <w:t>ความคิดเห็นของ</w:t>
      </w:r>
      <w:r w:rsidR="004B67E7">
        <w:rPr>
          <w:rFonts w:ascii="TH SarabunPSK" w:hAnsi="TH SarabunPSK" w:cs="TH SarabunPSK" w:hint="cs"/>
          <w:sz w:val="32"/>
          <w:szCs w:val="32"/>
          <w:cs/>
        </w:rPr>
        <w:t>บริก</w:t>
      </w:r>
      <w:r w:rsidR="005431FD">
        <w:rPr>
          <w:rFonts w:ascii="TH SarabunPSK" w:hAnsi="TH SarabunPSK" w:cs="TH SarabunPSK" w:hint="cs"/>
          <w:sz w:val="32"/>
          <w:szCs w:val="32"/>
          <w:cs/>
        </w:rPr>
        <w:t>ร</w:t>
      </w:r>
      <w:r w:rsidR="004B67E7">
        <w:rPr>
          <w:rFonts w:ascii="TH SarabunPSK" w:hAnsi="TH SarabunPSK" w:cs="TH SarabunPSK" w:hint="cs"/>
          <w:sz w:val="32"/>
          <w:szCs w:val="32"/>
          <w:cs/>
        </w:rPr>
        <w:t xml:space="preserve">ข้อมูลของโดเมนข้อมูล </w:t>
      </w:r>
      <w:r w:rsidR="004B67E7">
        <w:rPr>
          <w:rFonts w:ascii="TH SarabunPSK" w:hAnsi="TH SarabunPSK" w:cs="TH SarabunPSK"/>
          <w:sz w:val="32"/>
          <w:szCs w:val="32"/>
        </w:rPr>
        <w:t>(Business Data Stewards)</w:t>
      </w:r>
      <w:r w:rsidR="004B67E7">
        <w:rPr>
          <w:rFonts w:ascii="TH SarabunPSK" w:hAnsi="TH SarabunPSK" w:cs="TH SarabunPSK" w:hint="cs"/>
          <w:sz w:val="32"/>
          <w:szCs w:val="32"/>
          <w:cs/>
        </w:rPr>
        <w:t xml:space="preserve"> โดยจะต้องมีการเก็บข้อมูลทั้งรหัสใหม่และรหัสเก่าไว้ด้วย</w:t>
      </w:r>
      <w:r w:rsidR="005431FD">
        <w:rPr>
          <w:rFonts w:ascii="TH SarabunPSK" w:hAnsi="TH SarabunPSK" w:cs="TH SarabunPSK" w:hint="cs"/>
          <w:sz w:val="32"/>
          <w:szCs w:val="32"/>
          <w:cs/>
        </w:rPr>
        <w:t>กัน</w:t>
      </w:r>
    </w:p>
    <w:p w14:paraId="22F4F786" w14:textId="0E0B0C81" w:rsidR="00C93F5D" w:rsidRDefault="00543B49" w:rsidP="00F811DE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632FC1">
        <w:rPr>
          <w:rFonts w:ascii="TH SarabunPSK" w:hAnsi="TH SarabunPSK" w:cs="TH SarabunPSK"/>
          <w:b/>
          <w:bCs/>
          <w:sz w:val="32"/>
          <w:szCs w:val="32"/>
        </w:rPr>
        <w:t>.</w:t>
      </w:r>
      <w:r w:rsidR="00301737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632FC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93F5D" w:rsidRPr="00572709">
        <w:rPr>
          <w:rFonts w:ascii="TH SarabunPSK" w:hAnsi="TH SarabunPSK" w:cs="TH SarabunPSK" w:hint="cs"/>
          <w:b/>
          <w:bCs/>
          <w:sz w:val="32"/>
          <w:szCs w:val="32"/>
          <w:cs/>
        </w:rPr>
        <w:t>การบริหารจัดการ</w:t>
      </w:r>
      <w:r w:rsidR="004C0DC4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การเปลี่ยนแปลงของ</w:t>
      </w:r>
      <w:r w:rsidR="00C93F5D" w:rsidRPr="005727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 </w:t>
      </w:r>
      <w:r w:rsidR="00C93F5D" w:rsidRPr="00572709">
        <w:rPr>
          <w:rFonts w:ascii="TH SarabunPSK" w:hAnsi="TH SarabunPSK" w:cs="TH SarabunPSK"/>
          <w:b/>
          <w:bCs/>
          <w:sz w:val="32"/>
          <w:szCs w:val="32"/>
        </w:rPr>
        <w:t>(Change Management)</w:t>
      </w:r>
    </w:p>
    <w:p w14:paraId="58EB7353" w14:textId="63634DBC" w:rsidR="00206F55" w:rsidRDefault="00206F55" w:rsidP="00206F55">
      <w:pPr>
        <w:spacing w:after="0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3.3.1 </w:t>
      </w:r>
      <w:r w:rsidR="002C6EE5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</w:t>
      </w:r>
      <w:r w:rsidR="006060B7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เปลี่ยนแปลง</w:t>
      </w:r>
      <w:r w:rsidR="00013EBF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</w:t>
      </w:r>
      <w:r w:rsidR="000A446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0A4468">
        <w:rPr>
          <w:rFonts w:ascii="TH SarabunPSK" w:hAnsi="TH SarabunPSK" w:cs="TH SarabunPSK"/>
          <w:b/>
          <w:bCs/>
          <w:sz w:val="32"/>
          <w:szCs w:val="32"/>
        </w:rPr>
        <w:t xml:space="preserve">Change </w:t>
      </w:r>
      <w:r w:rsidR="00CA07B8">
        <w:rPr>
          <w:rFonts w:ascii="TH SarabunPSK" w:hAnsi="TH SarabunPSK" w:cs="TH SarabunPSK"/>
          <w:b/>
          <w:bCs/>
          <w:sz w:val="32"/>
          <w:szCs w:val="32"/>
        </w:rPr>
        <w:t>M</w:t>
      </w:r>
      <w:r w:rsidR="000A4468">
        <w:rPr>
          <w:rFonts w:ascii="TH SarabunPSK" w:hAnsi="TH SarabunPSK" w:cs="TH SarabunPSK"/>
          <w:b/>
          <w:bCs/>
          <w:sz w:val="32"/>
          <w:szCs w:val="32"/>
        </w:rPr>
        <w:t>anagement Process</w:t>
      </w:r>
      <w:r w:rsidR="000A446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AC00FBF" w14:textId="7CE709B5" w:rsidR="007225F9" w:rsidRPr="004B3C48" w:rsidRDefault="00F92D1E" w:rsidP="00F92D1E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การเปลี่ยนแปลง</w:t>
      </w:r>
      <w:r w:rsidR="00FA7BE1">
        <w:rPr>
          <w:rFonts w:ascii="TH SarabunPSK" w:hAnsi="TH SarabunPSK" w:cs="TH SarabunPSK" w:hint="cs"/>
          <w:sz w:val="32"/>
          <w:szCs w:val="32"/>
          <w:cs/>
        </w:rPr>
        <w:t>ที่สามารถเกิดขึ้นได้นั้นอาจเกิดการเปลี่ยนแปลง</w:t>
      </w:r>
      <w:r>
        <w:rPr>
          <w:rFonts w:ascii="TH SarabunPSK" w:hAnsi="TH SarabunPSK" w:cs="TH SarabunPSK" w:hint="cs"/>
          <w:sz w:val="32"/>
          <w:szCs w:val="32"/>
          <w:cs/>
        </w:rPr>
        <w:t>ข้อกำหนด</w:t>
      </w:r>
      <w:r w:rsidR="000A4468">
        <w:rPr>
          <w:rFonts w:ascii="TH SarabunPSK" w:hAnsi="TH SarabunPSK" w:cs="TH SarabunPSK" w:hint="cs"/>
          <w:sz w:val="32"/>
          <w:szCs w:val="32"/>
          <w:cs/>
        </w:rPr>
        <w:t>เชิงธุรกิจ</w:t>
      </w:r>
      <w:r w:rsidR="00FA7BE1"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z w:val="32"/>
          <w:szCs w:val="32"/>
          <w:cs/>
        </w:rPr>
        <w:t>เชิงเทคนิค</w:t>
      </w:r>
      <w:r w:rsidR="004F081F">
        <w:rPr>
          <w:rFonts w:ascii="TH SarabunPSK" w:hAnsi="TH SarabunPSK" w:cs="TH SarabunPSK" w:hint="cs"/>
          <w:sz w:val="32"/>
          <w:szCs w:val="32"/>
          <w:cs/>
        </w:rPr>
        <w:t>ของข้อมูล</w:t>
      </w:r>
      <w:r w:rsidR="004F081F">
        <w:rPr>
          <w:rFonts w:ascii="TH SarabunPSK" w:hAnsi="TH SarabunPSK" w:cs="TH SarabunPSK"/>
          <w:sz w:val="32"/>
          <w:szCs w:val="32"/>
        </w:rPr>
        <w:t xml:space="preserve"> </w:t>
      </w:r>
      <w:r w:rsidR="002C6EE5">
        <w:rPr>
          <w:rFonts w:ascii="TH SarabunPSK" w:hAnsi="TH SarabunPSK" w:cs="TH SarabunPSK" w:hint="cs"/>
          <w:sz w:val="32"/>
          <w:szCs w:val="32"/>
          <w:cs/>
        </w:rPr>
        <w:t>ในแต่ละกระบวนการเปลี่ยนแปลงข้อมูลสามารถกำหนดสิ่งที่ต้องพิจารณาได้แก่</w:t>
      </w:r>
      <w:r w:rsidR="00FA7B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081F">
        <w:rPr>
          <w:rFonts w:ascii="TH SarabunPSK" w:hAnsi="TH SarabunPSK" w:cs="TH SarabunPSK" w:hint="cs"/>
          <w:sz w:val="32"/>
          <w:szCs w:val="32"/>
          <w:cs/>
        </w:rPr>
        <w:t>เป้าหมายของการดำเนินการเปลี่ยนแปลง เงื่อนไขในการเปลี่ยนแปลง ผู้รับผิดชอบในการเปลี่ยนแปลง ความถี่ในการเปลี่ยนแปลง</w:t>
      </w:r>
      <w:r w:rsidR="0002240A">
        <w:rPr>
          <w:rFonts w:ascii="TH SarabunPSK" w:hAnsi="TH SarabunPSK" w:cs="TH SarabunPSK" w:hint="cs"/>
          <w:sz w:val="32"/>
          <w:szCs w:val="32"/>
          <w:cs/>
        </w:rPr>
        <w:t>หรือความถี่ที่ได้เปลี่ยนแปลง</w:t>
      </w:r>
      <w:r w:rsidR="004F081F">
        <w:rPr>
          <w:rFonts w:ascii="TH SarabunPSK" w:hAnsi="TH SarabunPSK" w:cs="TH SarabunPSK" w:hint="cs"/>
          <w:sz w:val="32"/>
          <w:szCs w:val="32"/>
          <w:cs/>
        </w:rPr>
        <w:t xml:space="preserve"> และสิ่งแจ้งเตือนในการเปลี่ยนแปลง</w:t>
      </w:r>
      <w:r w:rsidR="00B703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240A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2C6EE5">
        <w:rPr>
          <w:rFonts w:ascii="TH SarabunPSK" w:hAnsi="TH SarabunPSK" w:cs="TH SarabunPSK" w:hint="cs"/>
          <w:sz w:val="32"/>
          <w:szCs w:val="32"/>
          <w:cs/>
        </w:rPr>
        <w:t>กระบวนการจัดการเปลี่ยนแปลงข้อมูล ประกอบด้วย</w:t>
      </w:r>
      <w:r w:rsidR="00B432FB">
        <w:rPr>
          <w:rFonts w:ascii="TH SarabunPSK" w:hAnsi="TH SarabunPSK" w:cs="TH SarabunPSK" w:hint="cs"/>
          <w:sz w:val="32"/>
          <w:szCs w:val="32"/>
          <w:cs/>
        </w:rPr>
        <w:t xml:space="preserve"> 1) </w:t>
      </w:r>
      <w:r w:rsidR="00E7227F">
        <w:rPr>
          <w:rFonts w:ascii="TH SarabunPSK" w:hAnsi="TH SarabunPSK" w:cs="TH SarabunPSK" w:hint="cs"/>
          <w:sz w:val="32"/>
          <w:szCs w:val="32"/>
          <w:cs/>
        </w:rPr>
        <w:t>การร้องขอการเปลี่ยนแปลง</w:t>
      </w:r>
      <w:r w:rsidR="00B432FB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E7227F">
        <w:rPr>
          <w:rFonts w:ascii="TH SarabunPSK" w:hAnsi="TH SarabunPSK" w:cs="TH SarabunPSK" w:hint="cs"/>
          <w:sz w:val="32"/>
          <w:szCs w:val="32"/>
          <w:cs/>
        </w:rPr>
        <w:t>เป็นการร้องรอเพื่อการเปลี่ยนแปลงข้อมูลตามเป้าหมายหรือวัตถุประสงค์ของการเปลี่ยนแปลง</w:t>
      </w:r>
      <w:r w:rsidR="00B432FB">
        <w:rPr>
          <w:rFonts w:ascii="TH SarabunPSK" w:hAnsi="TH SarabunPSK" w:cs="TH SarabunPSK" w:hint="cs"/>
          <w:sz w:val="32"/>
          <w:szCs w:val="32"/>
          <w:cs/>
        </w:rPr>
        <w:t xml:space="preserve"> 2) </w:t>
      </w:r>
      <w:r w:rsidR="00637AC7">
        <w:rPr>
          <w:rFonts w:ascii="TH SarabunPSK" w:hAnsi="TH SarabunPSK" w:cs="TH SarabunPSK" w:hint="cs"/>
          <w:sz w:val="32"/>
          <w:szCs w:val="32"/>
          <w:cs/>
        </w:rPr>
        <w:t>การร้องขอรายละเอียดการเปลี่ยนแปลง</w:t>
      </w:r>
      <w:r w:rsidR="00291847">
        <w:rPr>
          <w:rFonts w:ascii="TH SarabunPSK" w:hAnsi="TH SarabunPSK" w:cs="TH SarabunPSK" w:hint="cs"/>
          <w:sz w:val="32"/>
          <w:szCs w:val="32"/>
          <w:cs/>
        </w:rPr>
        <w:t>ซึ่งอาจเป็นการเปลี่ยนแปลงรายละเอียดจากบรรณาธิการข้อมูล (</w:t>
      </w:r>
      <w:r w:rsidR="00291847" w:rsidRPr="00291847">
        <w:rPr>
          <w:rFonts w:ascii="TH SarabunPSK" w:hAnsi="TH SarabunPSK" w:cs="TH SarabunPSK"/>
          <w:sz w:val="32"/>
          <w:szCs w:val="32"/>
        </w:rPr>
        <w:t xml:space="preserve">Editorial </w:t>
      </w:r>
      <w:r w:rsidR="00291847">
        <w:rPr>
          <w:rFonts w:ascii="TH SarabunPSK" w:hAnsi="TH SarabunPSK" w:cs="TH SarabunPSK"/>
          <w:sz w:val="32"/>
          <w:szCs w:val="32"/>
        </w:rPr>
        <w:t>C</w:t>
      </w:r>
      <w:r w:rsidR="00291847" w:rsidRPr="00291847">
        <w:rPr>
          <w:rFonts w:ascii="TH SarabunPSK" w:hAnsi="TH SarabunPSK" w:cs="TH SarabunPSK"/>
          <w:sz w:val="32"/>
          <w:szCs w:val="32"/>
        </w:rPr>
        <w:t>hanges</w:t>
      </w:r>
      <w:r w:rsidR="00291847">
        <w:rPr>
          <w:rFonts w:ascii="TH SarabunPSK" w:hAnsi="TH SarabunPSK" w:cs="TH SarabunPSK" w:hint="cs"/>
          <w:sz w:val="32"/>
          <w:szCs w:val="32"/>
          <w:cs/>
        </w:rPr>
        <w:t>)</w:t>
      </w:r>
      <w:r w:rsidR="00291847">
        <w:rPr>
          <w:rFonts w:ascii="TH SarabunPSK" w:hAnsi="TH SarabunPSK" w:cs="TH SarabunPSK"/>
          <w:sz w:val="32"/>
          <w:szCs w:val="32"/>
        </w:rPr>
        <w:t xml:space="preserve"> </w:t>
      </w:r>
      <w:r w:rsidR="00291847">
        <w:rPr>
          <w:rFonts w:ascii="TH SarabunPSK" w:hAnsi="TH SarabunPSK" w:cs="TH SarabunPSK" w:hint="cs"/>
          <w:sz w:val="32"/>
          <w:szCs w:val="32"/>
          <w:cs/>
        </w:rPr>
        <w:t>การเปลี่ยนแปลงเล็กน้อย (</w:t>
      </w:r>
      <w:r w:rsidR="00291847" w:rsidRPr="00291847">
        <w:rPr>
          <w:rFonts w:ascii="TH SarabunPSK" w:hAnsi="TH SarabunPSK" w:cs="TH SarabunPSK"/>
          <w:sz w:val="32"/>
          <w:szCs w:val="32"/>
        </w:rPr>
        <w:t xml:space="preserve">Minor </w:t>
      </w:r>
      <w:r w:rsidR="00291847">
        <w:rPr>
          <w:rFonts w:ascii="TH SarabunPSK" w:hAnsi="TH SarabunPSK" w:cs="TH SarabunPSK"/>
          <w:sz w:val="32"/>
          <w:szCs w:val="32"/>
        </w:rPr>
        <w:t>S</w:t>
      </w:r>
      <w:r w:rsidR="00291847" w:rsidRPr="00291847">
        <w:rPr>
          <w:rFonts w:ascii="TH SarabunPSK" w:hAnsi="TH SarabunPSK" w:cs="TH SarabunPSK"/>
          <w:sz w:val="32"/>
          <w:szCs w:val="32"/>
        </w:rPr>
        <w:t xml:space="preserve">emantic </w:t>
      </w:r>
      <w:r w:rsidR="00291847">
        <w:rPr>
          <w:rFonts w:ascii="TH SarabunPSK" w:hAnsi="TH SarabunPSK" w:cs="TH SarabunPSK"/>
          <w:sz w:val="32"/>
          <w:szCs w:val="32"/>
        </w:rPr>
        <w:t>C</w:t>
      </w:r>
      <w:r w:rsidR="00291847" w:rsidRPr="00291847">
        <w:rPr>
          <w:rFonts w:ascii="TH SarabunPSK" w:hAnsi="TH SarabunPSK" w:cs="TH SarabunPSK"/>
          <w:sz w:val="32"/>
          <w:szCs w:val="32"/>
        </w:rPr>
        <w:t>hanges</w:t>
      </w:r>
      <w:r w:rsidR="00291847">
        <w:rPr>
          <w:rFonts w:ascii="TH SarabunPSK" w:hAnsi="TH SarabunPSK" w:cs="TH SarabunPSK" w:hint="cs"/>
          <w:sz w:val="32"/>
          <w:szCs w:val="32"/>
          <w:cs/>
        </w:rPr>
        <w:t>)</w:t>
      </w:r>
      <w:r w:rsidR="00291847">
        <w:rPr>
          <w:rFonts w:ascii="TH SarabunPSK" w:hAnsi="TH SarabunPSK" w:cs="TH SarabunPSK"/>
          <w:sz w:val="32"/>
          <w:szCs w:val="32"/>
        </w:rPr>
        <w:t xml:space="preserve"> </w:t>
      </w:r>
      <w:r w:rsidR="00291847">
        <w:rPr>
          <w:rFonts w:ascii="TH SarabunPSK" w:hAnsi="TH SarabunPSK" w:cs="TH SarabunPSK" w:hint="cs"/>
          <w:sz w:val="32"/>
          <w:szCs w:val="32"/>
          <w:cs/>
        </w:rPr>
        <w:t>และการเปลี่ยนแปลงจำนวนมากและสำคัญ (</w:t>
      </w:r>
      <w:r w:rsidR="00291847" w:rsidRPr="00291847">
        <w:rPr>
          <w:rFonts w:ascii="TH SarabunPSK" w:hAnsi="TH SarabunPSK" w:cs="TH SarabunPSK"/>
          <w:sz w:val="32"/>
          <w:szCs w:val="32"/>
        </w:rPr>
        <w:t xml:space="preserve">Major </w:t>
      </w:r>
      <w:r w:rsidR="00291847">
        <w:rPr>
          <w:rFonts w:ascii="TH SarabunPSK" w:hAnsi="TH SarabunPSK" w:cs="TH SarabunPSK"/>
          <w:sz w:val="32"/>
          <w:szCs w:val="32"/>
        </w:rPr>
        <w:t>S</w:t>
      </w:r>
      <w:r w:rsidR="00291847" w:rsidRPr="00291847">
        <w:rPr>
          <w:rFonts w:ascii="TH SarabunPSK" w:hAnsi="TH SarabunPSK" w:cs="TH SarabunPSK"/>
          <w:sz w:val="32"/>
          <w:szCs w:val="32"/>
        </w:rPr>
        <w:t xml:space="preserve">emantic </w:t>
      </w:r>
      <w:r w:rsidR="00291847">
        <w:rPr>
          <w:rFonts w:ascii="TH SarabunPSK" w:hAnsi="TH SarabunPSK" w:cs="TH SarabunPSK"/>
          <w:sz w:val="32"/>
          <w:szCs w:val="32"/>
        </w:rPr>
        <w:t>C</w:t>
      </w:r>
      <w:r w:rsidR="00291847" w:rsidRPr="00291847">
        <w:rPr>
          <w:rFonts w:ascii="TH SarabunPSK" w:hAnsi="TH SarabunPSK" w:cs="TH SarabunPSK"/>
          <w:sz w:val="32"/>
          <w:szCs w:val="32"/>
        </w:rPr>
        <w:t>hanges</w:t>
      </w:r>
      <w:r w:rsidR="00291847">
        <w:rPr>
          <w:rFonts w:ascii="TH SarabunPSK" w:hAnsi="TH SarabunPSK" w:cs="TH SarabunPSK" w:hint="cs"/>
          <w:sz w:val="32"/>
          <w:szCs w:val="32"/>
          <w:cs/>
        </w:rPr>
        <w:t>)</w:t>
      </w:r>
      <w:r w:rsidR="005C07B4">
        <w:rPr>
          <w:rFonts w:ascii="TH SarabunPSK" w:hAnsi="TH SarabunPSK" w:cs="TH SarabunPSK"/>
          <w:sz w:val="32"/>
          <w:szCs w:val="32"/>
        </w:rPr>
        <w:t xml:space="preserve"> </w:t>
      </w:r>
      <w:r w:rsidR="007225F9">
        <w:rPr>
          <w:rFonts w:ascii="TH SarabunPSK" w:hAnsi="TH SarabunPSK" w:cs="TH SarabunPSK" w:hint="cs"/>
          <w:sz w:val="32"/>
          <w:szCs w:val="32"/>
          <w:cs/>
        </w:rPr>
        <w:t>3) การเตรียมการเผยแพร่ข้อมูลที่มีการเปลี่ยนแปลง</w:t>
      </w:r>
      <w:r w:rsidR="00742A9B">
        <w:rPr>
          <w:rFonts w:ascii="TH SarabunPSK" w:hAnsi="TH SarabunPSK" w:cs="TH SarabunPSK"/>
          <w:sz w:val="32"/>
          <w:szCs w:val="32"/>
        </w:rPr>
        <w:t xml:space="preserve"> </w:t>
      </w:r>
      <w:r w:rsidR="007225F9">
        <w:rPr>
          <w:rFonts w:ascii="TH SarabunPSK" w:hAnsi="TH SarabunPSK" w:cs="TH SarabunPSK" w:hint="cs"/>
          <w:sz w:val="32"/>
          <w:szCs w:val="32"/>
          <w:cs/>
        </w:rPr>
        <w:t>4) การอนุมัติข้อมูลที่มีการเปลี่ยนแปลง</w:t>
      </w:r>
      <w:r w:rsidR="00742A9B">
        <w:rPr>
          <w:rFonts w:ascii="TH SarabunPSK" w:hAnsi="TH SarabunPSK" w:cs="TH SarabunPSK"/>
          <w:sz w:val="32"/>
          <w:szCs w:val="32"/>
        </w:rPr>
        <w:t xml:space="preserve"> </w:t>
      </w:r>
      <w:r w:rsidR="00742A9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225F9">
        <w:rPr>
          <w:rFonts w:ascii="TH SarabunPSK" w:hAnsi="TH SarabunPSK" w:cs="TH SarabunPSK" w:hint="cs"/>
          <w:sz w:val="32"/>
          <w:szCs w:val="32"/>
          <w:cs/>
        </w:rPr>
        <w:t>5) การเผยแพร่ข้อมูลที่มีการเปลี่ยนแปลง</w:t>
      </w:r>
      <w:r w:rsidR="00B7032F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8"/>
      </w:r>
    </w:p>
    <w:p w14:paraId="57B753B7" w14:textId="28E3A92D" w:rsidR="00177FFC" w:rsidRDefault="00206F55" w:rsidP="00206F55">
      <w:pPr>
        <w:spacing w:after="0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3.3.2 </w:t>
      </w:r>
      <w:r w:rsidR="001C1CED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เปลี่ยนแปลงข้อมูล</w:t>
      </w:r>
      <w:r w:rsidR="000A4468">
        <w:rPr>
          <w:rFonts w:ascii="TH SarabunPSK" w:hAnsi="TH SarabunPSK" w:cs="TH SarabunPSK"/>
          <w:b/>
          <w:bCs/>
          <w:sz w:val="32"/>
          <w:szCs w:val="32"/>
        </w:rPr>
        <w:t xml:space="preserve"> (Change Management </w:t>
      </w:r>
      <w:r w:rsidR="001C1CED">
        <w:rPr>
          <w:rFonts w:ascii="TH SarabunPSK" w:hAnsi="TH SarabunPSK" w:cs="TH SarabunPSK"/>
          <w:b/>
          <w:bCs/>
          <w:sz w:val="32"/>
          <w:szCs w:val="32"/>
        </w:rPr>
        <w:t>Format</w:t>
      </w:r>
      <w:r w:rsidR="000A4468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E3732BC" w14:textId="7DCDA661" w:rsidR="002E3CD9" w:rsidRDefault="00331355" w:rsidP="002E3CD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06F55">
        <w:rPr>
          <w:rFonts w:ascii="TH SarabunPSK" w:hAnsi="TH SarabunPSK" w:cs="TH SarabunPSK"/>
          <w:sz w:val="32"/>
          <w:szCs w:val="32"/>
          <w:cs/>
        </w:rPr>
        <w:tab/>
      </w:r>
      <w:r w:rsidR="00EB7316">
        <w:rPr>
          <w:rFonts w:ascii="TH SarabunPSK" w:hAnsi="TH SarabunPSK" w:cs="TH SarabunPSK" w:hint="cs"/>
          <w:sz w:val="32"/>
          <w:szCs w:val="32"/>
          <w:cs/>
        </w:rPr>
        <w:t>1) การเพิ่มรายการข้อมูล</w:t>
      </w:r>
      <w:r w:rsidR="00B05288">
        <w:rPr>
          <w:rFonts w:ascii="TH SarabunPSK" w:hAnsi="TH SarabunPSK" w:cs="TH SarabunPSK" w:hint="cs"/>
          <w:sz w:val="32"/>
          <w:szCs w:val="32"/>
          <w:cs/>
        </w:rPr>
        <w:t>สามารถดำเนินการ</w:t>
      </w:r>
      <w:r w:rsidR="005D5E1F">
        <w:rPr>
          <w:rFonts w:ascii="TH SarabunPSK" w:hAnsi="TH SarabunPSK" w:cs="TH SarabunPSK" w:hint="cs"/>
          <w:sz w:val="32"/>
          <w:szCs w:val="32"/>
          <w:cs/>
        </w:rPr>
        <w:t>เพิ่มข้อมูลได้ทันทีโดยไม่มีเงื่อนไขกระทบต่อรายการข้อมูลอื่น โดยเมื่อทำการ</w:t>
      </w:r>
      <w:bookmarkStart w:id="175" w:name="_Hlk7708047"/>
      <w:r w:rsidR="005D5E1F">
        <w:rPr>
          <w:rFonts w:ascii="TH SarabunPSK" w:hAnsi="TH SarabunPSK" w:cs="TH SarabunPSK" w:hint="cs"/>
          <w:sz w:val="32"/>
          <w:szCs w:val="32"/>
          <w:cs/>
        </w:rPr>
        <w:t>เพิ่มข้อมูลวันเริ่มต้นของรายการที่เพิ่มด้วยเสมอ</w:t>
      </w:r>
      <w:r w:rsidR="007F465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175"/>
      <w:r w:rsidR="007F4653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7F4653" w:rsidRPr="007F4653">
        <w:rPr>
          <w:rFonts w:ascii="TH SarabunPSK" w:hAnsi="TH SarabunPSK" w:cs="TH SarabunPSK"/>
          <w:sz w:val="32"/>
          <w:szCs w:val="32"/>
          <w:cs/>
        </w:rPr>
        <w:t>การเพิ่มข้อมูลหน่วยงานที่จัดตั้งใหม่สามารถเพิ่มข้อมูลได้ทันที โดยไม่มีเงื่อนไขในการเปลี่ยนแปลงจากข้อมูลเดิม นอกจากนั้นจะต้องกำหนดวัน</w:t>
      </w:r>
      <w:r w:rsidR="006029CB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7F4653" w:rsidRPr="007F4653">
        <w:rPr>
          <w:rFonts w:ascii="TH SarabunPSK" w:hAnsi="TH SarabunPSK" w:cs="TH SarabunPSK"/>
          <w:sz w:val="32"/>
          <w:szCs w:val="32"/>
          <w:cs/>
        </w:rPr>
        <w:t>ประกาศใช้ชื่อ</w:t>
      </w:r>
      <w:r w:rsidR="00ED230F">
        <w:rPr>
          <w:rFonts w:ascii="TH SarabunPSK" w:hAnsi="TH SarabunPSK" w:cs="TH SarabunPSK" w:hint="cs"/>
          <w:sz w:val="32"/>
          <w:szCs w:val="32"/>
          <w:cs/>
        </w:rPr>
        <w:t>อย่างเป็น</w:t>
      </w:r>
      <w:r w:rsidR="007F4653" w:rsidRPr="007F4653">
        <w:rPr>
          <w:rFonts w:ascii="TH SarabunPSK" w:hAnsi="TH SarabunPSK" w:cs="TH SarabunPSK"/>
          <w:sz w:val="32"/>
          <w:szCs w:val="32"/>
          <w:cs/>
        </w:rPr>
        <w:t>ทางการของหน่วยงาน</w:t>
      </w:r>
    </w:p>
    <w:p w14:paraId="0E45C3AA" w14:textId="324C82C7" w:rsidR="00EB7316" w:rsidRDefault="00EB7316" w:rsidP="002E3CD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06F5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 การเปลี่ยนแปลงรหัสอ้างอิง</w:t>
      </w:r>
      <w:r w:rsidR="00890507">
        <w:rPr>
          <w:rFonts w:ascii="TH SarabunPSK" w:hAnsi="TH SarabunPSK" w:cs="TH SarabunPSK" w:hint="cs"/>
          <w:sz w:val="32"/>
          <w:szCs w:val="32"/>
          <w:cs/>
        </w:rPr>
        <w:t>สามารถดำเนินการได้โดย</w:t>
      </w:r>
      <w:r w:rsidR="0008134E">
        <w:rPr>
          <w:rFonts w:ascii="TH SarabunPSK" w:hAnsi="TH SarabunPSK" w:cs="TH SarabunPSK" w:hint="cs"/>
          <w:sz w:val="32"/>
          <w:szCs w:val="32"/>
          <w:cs/>
        </w:rPr>
        <w:t>การปรับปรุงข้อมูลเดิม</w:t>
      </w:r>
      <w:r w:rsidR="005E5A97">
        <w:rPr>
          <w:rFonts w:ascii="TH SarabunPSK" w:hAnsi="TH SarabunPSK" w:cs="TH SarabunPSK" w:hint="cs"/>
          <w:sz w:val="32"/>
          <w:szCs w:val="32"/>
          <w:cs/>
        </w:rPr>
        <w:t xml:space="preserve"> ให้</w:t>
      </w:r>
      <w:r w:rsidR="0008134E">
        <w:rPr>
          <w:rFonts w:ascii="TH SarabunPSK" w:hAnsi="TH SarabunPSK" w:cs="TH SarabunPSK" w:hint="cs"/>
          <w:sz w:val="32"/>
          <w:szCs w:val="32"/>
          <w:cs/>
        </w:rPr>
        <w:t>เพิ่มข้อมูล</w:t>
      </w:r>
      <w:r w:rsidR="005E5A97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08134E">
        <w:rPr>
          <w:rFonts w:ascii="TH SarabunPSK" w:hAnsi="TH SarabunPSK" w:cs="TH SarabunPSK" w:hint="cs"/>
          <w:sz w:val="32"/>
          <w:szCs w:val="32"/>
          <w:cs/>
        </w:rPr>
        <w:t>ยกเลิกการใช้งานข้อมูลเดิม และเพิ่มข้อมูลใหม่พร้อมกับ</w:t>
      </w:r>
      <w:r w:rsidR="0008134E" w:rsidRPr="0008134E">
        <w:rPr>
          <w:rFonts w:ascii="TH SarabunPSK" w:hAnsi="TH SarabunPSK" w:cs="TH SarabunPSK"/>
          <w:sz w:val="32"/>
          <w:szCs w:val="32"/>
          <w:cs/>
        </w:rPr>
        <w:t>ข้อมูลวันเริ่มต้นของรายการที่เพิ่ม</w:t>
      </w:r>
      <w:r w:rsidR="0008134E">
        <w:rPr>
          <w:rFonts w:ascii="TH SarabunPSK" w:hAnsi="TH SarabunPSK" w:cs="TH SarabunPSK" w:hint="cs"/>
          <w:sz w:val="32"/>
          <w:szCs w:val="32"/>
          <w:cs/>
        </w:rPr>
        <w:t>ใหม่ รวมทั้งการเพิ่มข้อมูลรหัสของข้อมูลเดิม</w:t>
      </w:r>
      <w:r w:rsidR="005E5A97">
        <w:rPr>
          <w:rFonts w:ascii="TH SarabunPSK" w:hAnsi="TH SarabunPSK" w:cs="TH SarabunPSK" w:hint="cs"/>
          <w:sz w:val="32"/>
          <w:szCs w:val="32"/>
          <w:cs/>
        </w:rPr>
        <w:t>ในรายการข้อมูลใหม่ที่สร้างขึ้น</w:t>
      </w:r>
      <w:r w:rsidR="0008134E">
        <w:rPr>
          <w:rFonts w:ascii="TH SarabunPSK" w:hAnsi="TH SarabunPSK" w:cs="TH SarabunPSK" w:hint="cs"/>
          <w:sz w:val="32"/>
          <w:szCs w:val="32"/>
          <w:cs/>
        </w:rPr>
        <w:t xml:space="preserve">เพื่อการอ้างอิงไปถึงข้อมูลเดิม เช่น </w:t>
      </w:r>
      <w:r w:rsidR="0008134E" w:rsidRPr="0008134E">
        <w:rPr>
          <w:rFonts w:ascii="TH SarabunPSK" w:hAnsi="TH SarabunPSK" w:cs="TH SarabunPSK"/>
          <w:sz w:val="32"/>
          <w:szCs w:val="32"/>
          <w:cs/>
        </w:rPr>
        <w:t>การเปลี่ยนหน่วยงานต้น</w:t>
      </w:r>
      <w:r w:rsidR="005E5A97">
        <w:rPr>
          <w:rFonts w:ascii="TH SarabunPSK" w:hAnsi="TH SarabunPSK" w:cs="TH SarabunPSK" w:hint="cs"/>
          <w:sz w:val="32"/>
          <w:szCs w:val="32"/>
          <w:cs/>
        </w:rPr>
        <w:t>สังกัด</w:t>
      </w:r>
      <w:r w:rsidR="0008134E" w:rsidRPr="0008134E">
        <w:rPr>
          <w:rFonts w:ascii="TH SarabunPSK" w:hAnsi="TH SarabunPSK" w:cs="TH SarabunPSK"/>
          <w:sz w:val="32"/>
          <w:szCs w:val="32"/>
          <w:cs/>
        </w:rPr>
        <w:t xml:space="preserve">สามารถดำเนินการโดยเพิ่มข้อมูลวันที่ประกาศยกเลิกใช้ชื่อหน่วยงานเดิม และสร้างข้อมูลหน่วยงานใหม่ซึ่งอาจเป็นชื่อเดิมหรือชื่อใหม่ตามข้อกำหนดของการเปลี่ยนแปลง </w:t>
      </w:r>
      <w:r w:rsidR="006029CB" w:rsidRPr="000F7CB7">
        <w:rPr>
          <w:rFonts w:ascii="TH SarabunPSK" w:hAnsi="TH SarabunPSK" w:cs="TH SarabunPSK"/>
          <w:sz w:val="32"/>
          <w:szCs w:val="32"/>
          <w:cs/>
        </w:rPr>
        <w:t>และสร้างข้อมูลหน่วยงานใหม่</w:t>
      </w:r>
      <w:r w:rsidR="006029CB">
        <w:rPr>
          <w:rFonts w:ascii="TH SarabunPSK" w:hAnsi="TH SarabunPSK" w:cs="TH SarabunPSK" w:hint="cs"/>
          <w:sz w:val="32"/>
          <w:szCs w:val="32"/>
          <w:cs/>
        </w:rPr>
        <w:t>พร้อม</w:t>
      </w:r>
      <w:r w:rsidR="0008134E" w:rsidRPr="0008134E">
        <w:rPr>
          <w:rFonts w:ascii="TH SarabunPSK" w:hAnsi="TH SarabunPSK" w:cs="TH SarabunPSK"/>
          <w:sz w:val="32"/>
          <w:szCs w:val="32"/>
          <w:cs/>
        </w:rPr>
        <w:t>กำหนดวัน</w:t>
      </w:r>
      <w:r w:rsidR="006029CB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8134E" w:rsidRPr="0008134E">
        <w:rPr>
          <w:rFonts w:ascii="TH SarabunPSK" w:hAnsi="TH SarabunPSK" w:cs="TH SarabunPSK"/>
          <w:sz w:val="32"/>
          <w:szCs w:val="32"/>
          <w:cs/>
        </w:rPr>
        <w:t>ประกาศใช้ชื่อทางการของหน่วยงาน รวมทั้งเพิ่มข้อมูลรหัสของชื่อหน่วยงานตั้งตั้นจากรหัสของหน่วยงานเดิม</w:t>
      </w:r>
    </w:p>
    <w:p w14:paraId="11B9ADC0" w14:textId="5FF37A9D" w:rsidR="00EB7316" w:rsidRDefault="00EB7316" w:rsidP="002E3CD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06F5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 การเปลี่ยนรายละเอียดของรายการข้อมูล</w:t>
      </w:r>
      <w:r w:rsidR="003F4293">
        <w:rPr>
          <w:rFonts w:ascii="TH SarabunPSK" w:hAnsi="TH SarabunPSK" w:cs="TH SarabunPSK" w:hint="cs"/>
          <w:sz w:val="32"/>
          <w:szCs w:val="32"/>
          <w:cs/>
        </w:rPr>
        <w:t>สามารถดำเนินการได้โดย</w:t>
      </w:r>
      <w:r w:rsidR="00A55992">
        <w:rPr>
          <w:rFonts w:ascii="TH SarabunPSK" w:hAnsi="TH SarabunPSK" w:cs="TH SarabunPSK" w:hint="cs"/>
          <w:sz w:val="32"/>
          <w:szCs w:val="32"/>
          <w:cs/>
        </w:rPr>
        <w:t>การปรับปรุงข้อมูลเดิม</w:t>
      </w:r>
      <w:r w:rsidR="007F5A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5992">
        <w:rPr>
          <w:rFonts w:ascii="TH SarabunPSK" w:hAnsi="TH SarabunPSK" w:cs="TH SarabunPSK" w:hint="cs"/>
          <w:sz w:val="32"/>
          <w:szCs w:val="32"/>
          <w:cs/>
        </w:rPr>
        <w:t>ให้เพิ่มข้อมูล</w:t>
      </w:r>
      <w:r w:rsidR="007F5AFE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A55992">
        <w:rPr>
          <w:rFonts w:ascii="TH SarabunPSK" w:hAnsi="TH SarabunPSK" w:cs="TH SarabunPSK" w:hint="cs"/>
          <w:sz w:val="32"/>
          <w:szCs w:val="32"/>
          <w:cs/>
        </w:rPr>
        <w:t>ยกเลิกการใช้งานข้อมูลเดิม และเพิ่มข้อมูลใหม่พร้อมกับ</w:t>
      </w:r>
      <w:r w:rsidR="00A55992" w:rsidRPr="0008134E">
        <w:rPr>
          <w:rFonts w:ascii="TH SarabunPSK" w:hAnsi="TH SarabunPSK" w:cs="TH SarabunPSK"/>
          <w:sz w:val="32"/>
          <w:szCs w:val="32"/>
          <w:cs/>
        </w:rPr>
        <w:t>ข้อมูลวันเริ่มต้นของรายการที่เพิ่ม</w:t>
      </w:r>
      <w:r w:rsidR="00A55992">
        <w:rPr>
          <w:rFonts w:ascii="TH SarabunPSK" w:hAnsi="TH SarabunPSK" w:cs="TH SarabunPSK" w:hint="cs"/>
          <w:sz w:val="32"/>
          <w:szCs w:val="32"/>
          <w:cs/>
        </w:rPr>
        <w:t>ใหม่ รวมทั้งการเพิ่มข้อมูลรหัสของข้อมูลเดิม</w:t>
      </w:r>
      <w:r w:rsidR="007F5AFE">
        <w:rPr>
          <w:rFonts w:ascii="TH SarabunPSK" w:hAnsi="TH SarabunPSK" w:cs="TH SarabunPSK" w:hint="cs"/>
          <w:sz w:val="32"/>
          <w:szCs w:val="32"/>
          <w:cs/>
        </w:rPr>
        <w:t>ในรายการข้อมูลใหม่ที่สร้างขึ้น</w:t>
      </w:r>
      <w:r w:rsidR="00A55992">
        <w:rPr>
          <w:rFonts w:ascii="TH SarabunPSK" w:hAnsi="TH SarabunPSK" w:cs="TH SarabunPSK" w:hint="cs"/>
          <w:sz w:val="32"/>
          <w:szCs w:val="32"/>
          <w:cs/>
        </w:rPr>
        <w:t>เพื่อการอ้างอิงไปถึงข้อมูลเดิม</w:t>
      </w:r>
      <w:r w:rsidR="000F7CB7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0F7CB7" w:rsidRPr="000F7CB7">
        <w:rPr>
          <w:rFonts w:ascii="TH SarabunPSK" w:hAnsi="TH SarabunPSK" w:cs="TH SarabunPSK"/>
          <w:sz w:val="32"/>
          <w:szCs w:val="32"/>
          <w:cs/>
        </w:rPr>
        <w:t xml:space="preserve">การเปลี่ยนชื่อหน่วยงานสามารถดำเนินการโดยเพิ่มข้อมูลวันที่ประกาศยกเลิกใช้ชื่อหน่วยงานเดิม และสร้างข้อมูลหน่วยงานใหม่ </w:t>
      </w:r>
      <w:r w:rsidR="006029CB">
        <w:rPr>
          <w:rFonts w:ascii="TH SarabunPSK" w:hAnsi="TH SarabunPSK" w:cs="TH SarabunPSK" w:hint="cs"/>
          <w:sz w:val="32"/>
          <w:szCs w:val="32"/>
          <w:cs/>
        </w:rPr>
        <w:t>พร้อม</w:t>
      </w:r>
      <w:r w:rsidR="000F7CB7" w:rsidRPr="000F7CB7">
        <w:rPr>
          <w:rFonts w:ascii="TH SarabunPSK" w:hAnsi="TH SarabunPSK" w:cs="TH SarabunPSK"/>
          <w:sz w:val="32"/>
          <w:szCs w:val="32"/>
          <w:cs/>
        </w:rPr>
        <w:t>กำหนดวัน</w:t>
      </w:r>
      <w:r w:rsidR="006029CB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F7CB7" w:rsidRPr="000F7CB7">
        <w:rPr>
          <w:rFonts w:ascii="TH SarabunPSK" w:hAnsi="TH SarabunPSK" w:cs="TH SarabunPSK"/>
          <w:sz w:val="32"/>
          <w:szCs w:val="32"/>
          <w:cs/>
        </w:rPr>
        <w:t>ประกาศใช้ชื่อทางการของหน่วยงาน รวมทั้งเพิ่มข้อมูลรหัสของชื่อหน่วยงานตั้งตั้นจากรหัสของหน่วยงานเดิม</w:t>
      </w:r>
    </w:p>
    <w:p w14:paraId="1F276691" w14:textId="7D4D2B78" w:rsidR="00EB7316" w:rsidRPr="002E3CD9" w:rsidRDefault="00EB7316" w:rsidP="002E3CD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06F5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4) การยกเลิกรายการอ้างอิง</w:t>
      </w:r>
      <w:r w:rsidR="00AA635E">
        <w:rPr>
          <w:rFonts w:ascii="TH SarabunPSK" w:hAnsi="TH SarabunPSK" w:cs="TH SarabunPSK" w:hint="cs"/>
          <w:sz w:val="32"/>
          <w:szCs w:val="32"/>
          <w:cs/>
        </w:rPr>
        <w:t>สามารถดำเนินการได้โดย</w:t>
      </w:r>
      <w:r w:rsidR="00BD7250" w:rsidRPr="00BD7250">
        <w:rPr>
          <w:rFonts w:ascii="TH SarabunPSK" w:hAnsi="TH SarabunPSK" w:cs="TH SarabunPSK"/>
          <w:sz w:val="32"/>
          <w:szCs w:val="32"/>
          <w:cs/>
        </w:rPr>
        <w:t>การปรับปรุงข้อมูล</w:t>
      </w:r>
      <w:r w:rsidR="00BD7250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BD7250" w:rsidRPr="00BD7250">
        <w:rPr>
          <w:rFonts w:ascii="TH SarabunPSK" w:hAnsi="TH SarabunPSK" w:cs="TH SarabunPSK"/>
          <w:sz w:val="32"/>
          <w:szCs w:val="32"/>
          <w:cs/>
        </w:rPr>
        <w:t>เพิ่มข้อมูล</w:t>
      </w:r>
      <w:r w:rsidR="005B1019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BD7250" w:rsidRPr="00BD7250">
        <w:rPr>
          <w:rFonts w:ascii="TH SarabunPSK" w:hAnsi="TH SarabunPSK" w:cs="TH SarabunPSK"/>
          <w:sz w:val="32"/>
          <w:szCs w:val="32"/>
          <w:cs/>
        </w:rPr>
        <w:t>ยกเลิกการใช้งานข้อมูล</w:t>
      </w:r>
      <w:r w:rsidR="005D5AA5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5D5AA5" w:rsidRPr="005D5AA5">
        <w:rPr>
          <w:rFonts w:ascii="TH SarabunPSK" w:hAnsi="TH SarabunPSK" w:cs="TH SarabunPSK"/>
          <w:sz w:val="32"/>
          <w:szCs w:val="32"/>
          <w:cs/>
        </w:rPr>
        <w:t>การยกเลิกการใช้งานชื่อหน่วยงานกรณีหน่วยงานมีการยุบสามารถดำเนินการโดยเพิ่มข้อมูลวันที่ประกาศยกเลิกใช้ชื่อหน่วยงาน</w:t>
      </w:r>
    </w:p>
    <w:p w14:paraId="40B6ADAB" w14:textId="27E2B1D5" w:rsidR="002A7D7E" w:rsidRDefault="00543B49" w:rsidP="002A7D7E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331816">
        <w:rPr>
          <w:rFonts w:ascii="TH SarabunPSK" w:hAnsi="TH SarabunPSK" w:cs="TH SarabunPSK"/>
          <w:b/>
          <w:bCs/>
          <w:sz w:val="32"/>
          <w:szCs w:val="32"/>
        </w:rPr>
        <w:t>.</w:t>
      </w:r>
      <w:r w:rsidR="00301737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33181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816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การจัดการ</w:t>
      </w:r>
      <w:r w:rsidR="00BB431F">
        <w:rPr>
          <w:rFonts w:ascii="TH SarabunPSK" w:hAnsi="TH SarabunPSK" w:cs="TH SarabunPSK" w:hint="cs"/>
          <w:b/>
          <w:bCs/>
          <w:sz w:val="32"/>
          <w:szCs w:val="32"/>
          <w:cs/>
        </w:rPr>
        <w:t>เมทาเดตา</w:t>
      </w:r>
      <w:r w:rsidR="0033181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31816">
        <w:rPr>
          <w:rFonts w:ascii="TH SarabunPSK" w:hAnsi="TH SarabunPSK" w:cs="TH SarabunPSK"/>
          <w:b/>
          <w:bCs/>
          <w:sz w:val="32"/>
          <w:szCs w:val="32"/>
        </w:rPr>
        <w:t>(Metadata Management)</w:t>
      </w:r>
    </w:p>
    <w:p w14:paraId="570E478F" w14:textId="14C01360" w:rsidR="00BB431F" w:rsidRPr="00BB431F" w:rsidRDefault="00BB431F" w:rsidP="0026334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B431F">
        <w:rPr>
          <w:rFonts w:ascii="TH SarabunPSK" w:hAnsi="TH SarabunPSK" w:cs="TH SarabunPSK"/>
          <w:sz w:val="32"/>
          <w:szCs w:val="32"/>
          <w:cs/>
        </w:rPr>
        <w:t>เมทาดาตา (</w:t>
      </w:r>
      <w:r w:rsidRPr="00BB431F">
        <w:rPr>
          <w:rFonts w:ascii="TH SarabunPSK" w:hAnsi="TH SarabunPSK" w:cs="TH SarabunPSK"/>
          <w:sz w:val="32"/>
          <w:szCs w:val="32"/>
        </w:rPr>
        <w:t xml:space="preserve">Metadata) </w:t>
      </w:r>
      <w:r w:rsidRPr="00BB431F">
        <w:rPr>
          <w:rFonts w:ascii="TH SarabunPSK" w:hAnsi="TH SarabunPSK" w:cs="TH SarabunPSK"/>
          <w:sz w:val="32"/>
          <w:szCs w:val="32"/>
          <w:cs/>
        </w:rPr>
        <w:t>เป็นข้อมูลที่ใช้อธิบายข้อมูลหลักหรือกลุ่มข้อมูลอื่น</w:t>
      </w:r>
      <w:r w:rsidR="00263343">
        <w:rPr>
          <w:rFonts w:ascii="TH SarabunPSK" w:hAnsi="TH SarabunPSK" w:cs="TH SarabunPSK" w:hint="cs"/>
          <w:sz w:val="32"/>
          <w:szCs w:val="32"/>
          <w:cs/>
        </w:rPr>
        <w:t xml:space="preserve"> ๆ </w:t>
      </w:r>
      <w:r w:rsidRPr="00BB431F">
        <w:rPr>
          <w:rFonts w:ascii="TH SarabunPSK" w:hAnsi="TH SarabunPSK" w:cs="TH SarabunPSK"/>
          <w:sz w:val="32"/>
          <w:szCs w:val="32"/>
          <w:cs/>
        </w:rPr>
        <w:t>ที่เกี่ยวข้องทั้งกระบวนการเชิงธุรกิจและเชิงเทคโนโลยีสารสนเทศ กฎและข้อจ</w:t>
      </w:r>
      <w:r w:rsidR="00263343">
        <w:rPr>
          <w:rFonts w:ascii="TH SarabunPSK" w:hAnsi="TH SarabunPSK" w:cs="TH SarabunPSK" w:hint="cs"/>
          <w:sz w:val="32"/>
          <w:szCs w:val="32"/>
          <w:cs/>
        </w:rPr>
        <w:t>ำ</w:t>
      </w:r>
      <w:r w:rsidRPr="00BB431F">
        <w:rPr>
          <w:rFonts w:ascii="TH SarabunPSK" w:hAnsi="TH SarabunPSK" w:cs="TH SarabunPSK"/>
          <w:sz w:val="32"/>
          <w:szCs w:val="32"/>
          <w:cs/>
        </w:rPr>
        <w:t>กัดของข้อมูล และโครงสร้างของข้อมูล เมทาดาตาช่วยให้หน่วยงานสามารถเข้าใจข้อมูล ระบบ และขั้นตอนการท</w:t>
      </w:r>
      <w:r w:rsidR="00263343">
        <w:rPr>
          <w:rFonts w:ascii="TH SarabunPSK" w:hAnsi="TH SarabunPSK" w:cs="TH SarabunPSK" w:hint="cs"/>
          <w:sz w:val="32"/>
          <w:szCs w:val="32"/>
          <w:cs/>
        </w:rPr>
        <w:t>ำ</w:t>
      </w:r>
      <w:r w:rsidRPr="00BB431F">
        <w:rPr>
          <w:rFonts w:ascii="TH SarabunPSK" w:hAnsi="TH SarabunPSK" w:cs="TH SarabunPSK"/>
          <w:sz w:val="32"/>
          <w:szCs w:val="32"/>
          <w:cs/>
        </w:rPr>
        <w:t>งานได้ดียิ่งขึ้น โดยการบริหารจัดการเมทาดาตา (</w:t>
      </w:r>
      <w:r w:rsidRPr="00BB431F">
        <w:rPr>
          <w:rFonts w:ascii="TH SarabunPSK" w:hAnsi="TH SarabunPSK" w:cs="TH SarabunPSK"/>
          <w:sz w:val="32"/>
          <w:szCs w:val="32"/>
        </w:rPr>
        <w:t xml:space="preserve">Metadata Management) </w:t>
      </w:r>
      <w:r w:rsidRPr="00BB431F">
        <w:rPr>
          <w:rFonts w:ascii="TH SarabunPSK" w:hAnsi="TH SarabunPSK" w:cs="TH SarabunPSK"/>
          <w:sz w:val="32"/>
          <w:szCs w:val="32"/>
          <w:cs/>
        </w:rPr>
        <w:t>เริ่มตั้งแต่การเก็บรวมรวม การจัดกลุ่ม การดูแล และการควบคุมเมทาดาตา ทั้งนี้ข้อมูลแต่ละชุดควรมีเมทาดาตา เพื่อให้ผู้ใช้งานทราบเกี่ยวกับชุดข้อมูล เช่น รายละเอียดชุดข้อมูล</w:t>
      </w:r>
      <w:r w:rsidR="002633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B431F">
        <w:rPr>
          <w:rFonts w:ascii="TH SarabunPSK" w:hAnsi="TH SarabunPSK" w:cs="TH SarabunPSK"/>
          <w:sz w:val="32"/>
          <w:szCs w:val="32"/>
          <w:cs/>
        </w:rPr>
        <w:t>สิ่งที่เกี่ยวข้องกับชุดข้อมูล วัตถุประสงค์การน</w:t>
      </w:r>
      <w:r w:rsidR="00263343">
        <w:rPr>
          <w:rFonts w:ascii="TH SarabunPSK" w:hAnsi="TH SarabunPSK" w:cs="TH SarabunPSK" w:hint="cs"/>
          <w:sz w:val="32"/>
          <w:szCs w:val="32"/>
          <w:cs/>
        </w:rPr>
        <w:t>ำ</w:t>
      </w:r>
      <w:r w:rsidRPr="00BB431F">
        <w:rPr>
          <w:rFonts w:ascii="TH SarabunPSK" w:hAnsi="TH SarabunPSK" w:cs="TH SarabunPSK"/>
          <w:sz w:val="32"/>
          <w:szCs w:val="32"/>
          <w:cs/>
        </w:rPr>
        <w:t>ไปใช้</w:t>
      </w:r>
      <w:r w:rsidR="002633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B431F">
        <w:rPr>
          <w:rFonts w:ascii="TH SarabunPSK" w:hAnsi="TH SarabunPSK" w:cs="TH SarabunPSK"/>
          <w:sz w:val="32"/>
          <w:szCs w:val="32"/>
          <w:cs/>
        </w:rPr>
        <w:t>ฟิลด์ข้อมูล</w:t>
      </w:r>
      <w:r w:rsidR="00263343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  <w:r w:rsidR="00E32198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9"/>
      </w:r>
    </w:p>
    <w:p w14:paraId="1466B044" w14:textId="59D0FC14" w:rsidR="00EB7316" w:rsidRDefault="00543B49" w:rsidP="0050616F">
      <w:pPr>
        <w:spacing w:after="0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EB7316">
        <w:rPr>
          <w:rFonts w:ascii="TH SarabunPSK" w:hAnsi="TH SarabunPSK" w:cs="TH SarabunPSK" w:hint="cs"/>
          <w:b/>
          <w:bCs/>
          <w:sz w:val="32"/>
          <w:szCs w:val="32"/>
          <w:cs/>
        </w:rPr>
        <w:t>.4.1 มาตรฐาน</w:t>
      </w:r>
      <w:r w:rsidR="00BB431F">
        <w:rPr>
          <w:rFonts w:ascii="TH SarabunPSK" w:hAnsi="TH SarabunPSK" w:cs="TH SarabunPSK" w:hint="cs"/>
          <w:b/>
          <w:bCs/>
          <w:sz w:val="32"/>
          <w:szCs w:val="32"/>
          <w:cs/>
        </w:rPr>
        <w:t>เมทาเดตา</w:t>
      </w:r>
      <w:r w:rsidR="00EB731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EB7316">
        <w:rPr>
          <w:rFonts w:ascii="TH SarabunPSK" w:hAnsi="TH SarabunPSK" w:cs="TH SarabunPSK"/>
          <w:b/>
          <w:bCs/>
          <w:sz w:val="32"/>
          <w:szCs w:val="32"/>
        </w:rPr>
        <w:t>Metadata Standard)</w:t>
      </w:r>
    </w:p>
    <w:p w14:paraId="28D26CCE" w14:textId="5C587B7B" w:rsidR="002E3CD9" w:rsidRDefault="00EB7316" w:rsidP="00680155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1) มาตรฐาน</w:t>
      </w:r>
      <w:r w:rsidR="00BB431F">
        <w:rPr>
          <w:rFonts w:ascii="TH SarabunPSK" w:hAnsi="TH SarabunPSK" w:cs="TH SarabunPSK" w:hint="cs"/>
          <w:sz w:val="32"/>
          <w:szCs w:val="32"/>
          <w:cs/>
        </w:rPr>
        <w:t>เมทาเดตา</w:t>
      </w:r>
      <w:r>
        <w:rPr>
          <w:rFonts w:ascii="TH SarabunPSK" w:hAnsi="TH SarabunPSK" w:cs="TH SarabunPSK" w:hint="cs"/>
          <w:sz w:val="32"/>
          <w:szCs w:val="32"/>
          <w:cs/>
        </w:rPr>
        <w:t>เชิงธุรกิจ</w:t>
      </w:r>
      <w:r w:rsidR="004D1989">
        <w:rPr>
          <w:rFonts w:ascii="TH SarabunPSK" w:hAnsi="TH SarabunPSK" w:cs="TH SarabunPSK"/>
          <w:sz w:val="32"/>
          <w:szCs w:val="32"/>
        </w:rPr>
        <w:t xml:space="preserve"> (</w:t>
      </w:r>
      <w:r w:rsidR="0090614C">
        <w:rPr>
          <w:rFonts w:ascii="TH SarabunPSK" w:hAnsi="TH SarabunPSK" w:cs="TH SarabunPSK"/>
          <w:sz w:val="32"/>
          <w:szCs w:val="32"/>
        </w:rPr>
        <w:t>Business Metadata</w:t>
      </w:r>
      <w:r w:rsidR="004D1989">
        <w:rPr>
          <w:rFonts w:ascii="TH SarabunPSK" w:hAnsi="TH SarabunPSK" w:cs="TH SarabunPSK"/>
          <w:sz w:val="32"/>
          <w:szCs w:val="32"/>
        </w:rPr>
        <w:t>)</w:t>
      </w:r>
      <w:r w:rsidR="00312CBA">
        <w:rPr>
          <w:rFonts w:ascii="TH SarabunPSK" w:hAnsi="TH SarabunPSK" w:cs="TH SarabunPSK"/>
          <w:sz w:val="32"/>
          <w:szCs w:val="32"/>
        </w:rPr>
        <w:t xml:space="preserve"> </w:t>
      </w:r>
      <w:r w:rsidR="004419D3">
        <w:rPr>
          <w:rFonts w:ascii="TH SarabunPSK" w:hAnsi="TH SarabunPSK" w:cs="TH SarabunPSK" w:hint="cs"/>
          <w:sz w:val="32"/>
          <w:szCs w:val="32"/>
          <w:cs/>
        </w:rPr>
        <w:t>เป็นข้อมูลสำหรับการอธิบายชุดข้อมูล</w:t>
      </w:r>
      <w:r w:rsidR="003A4BD4">
        <w:rPr>
          <w:rFonts w:ascii="TH SarabunPSK" w:hAnsi="TH SarabunPSK" w:cs="TH SarabunPSK"/>
          <w:sz w:val="32"/>
          <w:szCs w:val="32"/>
        </w:rPr>
        <w:t xml:space="preserve"> </w:t>
      </w:r>
      <w:r w:rsidR="003A4BD4">
        <w:rPr>
          <w:rFonts w:ascii="TH SarabunPSK" w:hAnsi="TH SarabunPSK" w:cs="TH SarabunPSK" w:hint="cs"/>
          <w:sz w:val="32"/>
          <w:szCs w:val="32"/>
          <w:cs/>
        </w:rPr>
        <w:t>เป็นคำอธิบายระดับบนโดยจะ</w:t>
      </w:r>
      <w:r w:rsidR="00875EAB">
        <w:rPr>
          <w:rFonts w:ascii="TH SarabunPSK" w:hAnsi="TH SarabunPSK" w:cs="TH SarabunPSK" w:hint="cs"/>
          <w:sz w:val="32"/>
          <w:szCs w:val="32"/>
          <w:cs/>
        </w:rPr>
        <w:t>อธิบาย</w:t>
      </w:r>
      <w:r w:rsidR="003A4BD4">
        <w:rPr>
          <w:rFonts w:ascii="TH SarabunPSK" w:hAnsi="TH SarabunPSK" w:cs="TH SarabunPSK" w:hint="cs"/>
          <w:sz w:val="32"/>
          <w:szCs w:val="32"/>
          <w:cs/>
        </w:rPr>
        <w:t>รายละเอียดของข้อมูลจากมุมมองของเจ้าของหรือผู้เชี่ยวชาญด้านข้อมูล</w:t>
      </w:r>
      <w:r w:rsidR="00AD0EEF">
        <w:rPr>
          <w:rFonts w:ascii="TH SarabunPSK" w:hAnsi="TH SarabunPSK" w:cs="TH SarabunPSK" w:hint="cs"/>
          <w:sz w:val="32"/>
          <w:szCs w:val="32"/>
          <w:cs/>
        </w:rPr>
        <w:t>ภายใต้หน่วยงานเจ้าของข้อมูล</w:t>
      </w:r>
      <w:r w:rsidR="006D5E37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 </w:t>
      </w:r>
      <w:r w:rsidR="00A57C70">
        <w:rPr>
          <w:rFonts w:ascii="TH SarabunPSK" w:hAnsi="TH SarabunPSK" w:cs="TH SarabunPSK" w:hint="cs"/>
          <w:sz w:val="32"/>
          <w:szCs w:val="32"/>
          <w:cs/>
        </w:rPr>
        <w:t>เจ้าของข้อมูล คำสำคัญที่เกี่ยวกับชุดข้อมูล คำอธิบายชุดข้อมูล ผู้ให้ข้อมูล วันที่เริ่มต้นใช้งานข้อมูล วันที่เปลี่ยนแปลงข้อมูลล่าสุด</w:t>
      </w:r>
      <w:r w:rsidR="00875EAB">
        <w:rPr>
          <w:rFonts w:ascii="TH SarabunPSK" w:hAnsi="TH SarabunPSK" w:cs="TH SarabunPSK"/>
          <w:sz w:val="32"/>
          <w:szCs w:val="32"/>
        </w:rPr>
        <w:t xml:space="preserve"> </w:t>
      </w:r>
      <w:r w:rsidR="00A57C70">
        <w:rPr>
          <w:rFonts w:ascii="TH SarabunPSK" w:hAnsi="TH SarabunPSK" w:cs="TH SarabunPSK" w:hint="cs"/>
          <w:sz w:val="32"/>
          <w:szCs w:val="32"/>
          <w:cs/>
        </w:rPr>
        <w:t xml:space="preserve">รูปแบบการจัดเก็บข้อมูล ประเภทการนำเสนอ ภาษาที่ใช้ในการเก็บข้อมูล </w:t>
      </w:r>
      <w:r w:rsidR="00A14DF0" w:rsidRPr="00A14DF0">
        <w:rPr>
          <w:rFonts w:ascii="TH SarabunPSK" w:hAnsi="TH SarabunPSK" w:cs="TH SarabunPSK"/>
          <w:sz w:val="32"/>
          <w:szCs w:val="32"/>
          <w:cs/>
        </w:rPr>
        <w:t>ตัวชี้แหล่งในอินเทอร์เน็ต (</w:t>
      </w:r>
      <w:r w:rsidR="00A14DF0" w:rsidRPr="00A14DF0">
        <w:rPr>
          <w:rFonts w:ascii="TH SarabunPSK" w:hAnsi="TH SarabunPSK" w:cs="TH SarabunPSK"/>
          <w:sz w:val="32"/>
          <w:szCs w:val="32"/>
        </w:rPr>
        <w:t>URL)</w:t>
      </w:r>
      <w:r w:rsidR="00A14DF0">
        <w:rPr>
          <w:rFonts w:ascii="TH SarabunPSK" w:hAnsi="TH SarabunPSK" w:cs="TH SarabunPSK"/>
          <w:sz w:val="32"/>
          <w:szCs w:val="32"/>
        </w:rPr>
        <w:t xml:space="preserve"> </w:t>
      </w:r>
      <w:r w:rsidR="00A14DF0">
        <w:rPr>
          <w:rFonts w:ascii="TH SarabunPSK" w:hAnsi="TH SarabunPSK" w:cs="TH SarabunPSK" w:hint="cs"/>
          <w:sz w:val="32"/>
          <w:szCs w:val="32"/>
          <w:cs/>
        </w:rPr>
        <w:t>ขอบเขตที่เผยแพร่ข้อมูล สิทธิ์ในการเข้าถึง</w:t>
      </w:r>
      <w:r w:rsidR="006B6510">
        <w:rPr>
          <w:rFonts w:ascii="TH SarabunPSK" w:hAnsi="TH SarabunPSK" w:cs="TH SarabunPSK" w:hint="cs"/>
          <w:sz w:val="32"/>
          <w:szCs w:val="32"/>
          <w:cs/>
        </w:rPr>
        <w:t>และใช้งาน</w:t>
      </w:r>
      <w:r w:rsidR="00A14DF0">
        <w:rPr>
          <w:rFonts w:ascii="TH SarabunPSK" w:hAnsi="TH SarabunPSK" w:cs="TH SarabunPSK" w:hint="cs"/>
          <w:sz w:val="32"/>
          <w:szCs w:val="32"/>
          <w:cs/>
        </w:rPr>
        <w:t>ข้อมูล เป็นต้น</w:t>
      </w:r>
      <w:r w:rsidR="004419D3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0"/>
      </w:r>
    </w:p>
    <w:p w14:paraId="49B0500F" w14:textId="29BC6CA1" w:rsidR="00EB7316" w:rsidRDefault="00EB7316" w:rsidP="00680155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2) มาตรฐาน</w:t>
      </w:r>
      <w:r w:rsidR="00BB431F">
        <w:rPr>
          <w:rFonts w:ascii="TH SarabunPSK" w:hAnsi="TH SarabunPSK" w:cs="TH SarabunPSK" w:hint="cs"/>
          <w:sz w:val="32"/>
          <w:szCs w:val="32"/>
          <w:cs/>
        </w:rPr>
        <w:t>เมทาเดตา</w:t>
      </w:r>
      <w:r>
        <w:rPr>
          <w:rFonts w:ascii="TH SarabunPSK" w:hAnsi="TH SarabunPSK" w:cs="TH SarabunPSK" w:hint="cs"/>
          <w:sz w:val="32"/>
          <w:szCs w:val="32"/>
          <w:cs/>
        </w:rPr>
        <w:t>เชิงเทคนิค</w:t>
      </w:r>
      <w:r w:rsidR="004D1989">
        <w:rPr>
          <w:rFonts w:ascii="TH SarabunPSK" w:hAnsi="TH SarabunPSK" w:cs="TH SarabunPSK"/>
          <w:sz w:val="32"/>
          <w:szCs w:val="32"/>
        </w:rPr>
        <w:t xml:space="preserve"> (</w:t>
      </w:r>
      <w:r w:rsidR="00F621D4">
        <w:rPr>
          <w:rFonts w:ascii="TH SarabunPSK" w:hAnsi="TH SarabunPSK" w:cs="TH SarabunPSK"/>
          <w:sz w:val="32"/>
          <w:szCs w:val="32"/>
        </w:rPr>
        <w:t>Technical Metadata</w:t>
      </w:r>
      <w:r w:rsidR="004D1989">
        <w:rPr>
          <w:rFonts w:ascii="TH SarabunPSK" w:hAnsi="TH SarabunPSK" w:cs="TH SarabunPSK"/>
          <w:sz w:val="32"/>
          <w:szCs w:val="32"/>
        </w:rPr>
        <w:t>)</w:t>
      </w:r>
      <w:r w:rsidR="00D54327">
        <w:rPr>
          <w:rFonts w:ascii="TH SarabunPSK" w:hAnsi="TH SarabunPSK" w:cs="TH SarabunPSK"/>
          <w:sz w:val="32"/>
          <w:szCs w:val="32"/>
        </w:rPr>
        <w:t xml:space="preserve"> </w:t>
      </w:r>
      <w:r w:rsidR="00C14EB8">
        <w:rPr>
          <w:rFonts w:ascii="TH SarabunPSK" w:hAnsi="TH SarabunPSK" w:cs="TH SarabunPSK" w:hint="cs"/>
          <w:sz w:val="32"/>
          <w:szCs w:val="32"/>
          <w:cs/>
        </w:rPr>
        <w:t>เป็นข้อมูลสำหรับการอธิบายชุดข้อมูลในเชิงเทคนิค ซึ่งเป็นการให้ข้อมูลของที่ข้อมูลถูกจัดการโดยซอฟต์แวร์ ฐานข้อมูล ทั้งในเชิง</w:t>
      </w:r>
      <w:r w:rsidR="00F415A0">
        <w:rPr>
          <w:rFonts w:ascii="TH SarabunPSK" w:hAnsi="TH SarabunPSK" w:cs="TH SarabunPSK" w:hint="cs"/>
          <w:sz w:val="32"/>
          <w:szCs w:val="32"/>
          <w:cs/>
        </w:rPr>
        <w:t>ชื่อทางการค้าและรูปแบบการจัดเก็บ</w:t>
      </w:r>
      <w:r w:rsidR="00EA1600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1"/>
      </w:r>
      <w:r w:rsidR="00F415A0">
        <w:rPr>
          <w:rFonts w:ascii="TH SarabunPSK" w:hAnsi="TH SarabunPSK" w:cs="TH SarabunPSK" w:hint="cs"/>
          <w:sz w:val="32"/>
          <w:szCs w:val="32"/>
          <w:cs/>
        </w:rPr>
        <w:t xml:space="preserve"> เช่น ชื่อฐานข้อมูลที่จัดเก็บ รูปแบบของข้อมูล ขนาดของข้อมูล</w:t>
      </w:r>
      <w:r w:rsidR="00D96D14">
        <w:rPr>
          <w:rFonts w:ascii="TH SarabunPSK" w:hAnsi="TH SarabunPSK" w:cs="TH SarabunPSK" w:hint="cs"/>
          <w:sz w:val="32"/>
          <w:szCs w:val="32"/>
          <w:cs/>
        </w:rPr>
        <w:t xml:space="preserve"> การให้รายละเอียดของเครื่องมือ</w:t>
      </w:r>
      <w:r w:rsidR="00BC0185">
        <w:rPr>
          <w:rFonts w:ascii="TH SarabunPSK" w:hAnsi="TH SarabunPSK" w:cs="TH SarabunPSK" w:hint="cs"/>
          <w:sz w:val="32"/>
          <w:szCs w:val="32"/>
          <w:cs/>
        </w:rPr>
        <w:t xml:space="preserve">ในการดึง แปลง และนำเข้าข้อมูล </w:t>
      </w:r>
      <w:r w:rsidR="00BC0185">
        <w:rPr>
          <w:rFonts w:ascii="TH SarabunPSK" w:hAnsi="TH SarabunPSK" w:cs="TH SarabunPSK"/>
          <w:sz w:val="32"/>
          <w:szCs w:val="32"/>
        </w:rPr>
        <w:t>(</w:t>
      </w:r>
      <w:r w:rsidR="00BC0185" w:rsidRPr="00BC0185">
        <w:rPr>
          <w:rFonts w:ascii="TH SarabunPSK" w:hAnsi="TH SarabunPSK" w:cs="TH SarabunPSK"/>
          <w:sz w:val="32"/>
          <w:szCs w:val="32"/>
        </w:rPr>
        <w:t xml:space="preserve">ETL </w:t>
      </w:r>
      <w:r w:rsidR="00BC0185">
        <w:rPr>
          <w:rFonts w:ascii="TH SarabunPSK" w:hAnsi="TH SarabunPSK" w:cs="TH SarabunPSK"/>
          <w:sz w:val="32"/>
          <w:szCs w:val="32"/>
        </w:rPr>
        <w:t>T</w:t>
      </w:r>
      <w:r w:rsidR="00BC0185" w:rsidRPr="00BC0185">
        <w:rPr>
          <w:rFonts w:ascii="TH SarabunPSK" w:hAnsi="TH SarabunPSK" w:cs="TH SarabunPSK"/>
          <w:sz w:val="32"/>
          <w:szCs w:val="32"/>
        </w:rPr>
        <w:t>ools</w:t>
      </w:r>
      <w:r w:rsidR="00BC0185">
        <w:rPr>
          <w:rFonts w:ascii="TH SarabunPSK" w:hAnsi="TH SarabunPSK" w:cs="TH SarabunPSK"/>
          <w:sz w:val="32"/>
          <w:szCs w:val="32"/>
        </w:rPr>
        <w:t xml:space="preserve">) </w:t>
      </w:r>
      <w:r w:rsidR="00DC1522">
        <w:rPr>
          <w:rFonts w:ascii="TH SarabunPSK" w:hAnsi="TH SarabunPSK" w:cs="TH SarabunPSK" w:hint="cs"/>
          <w:sz w:val="32"/>
          <w:szCs w:val="32"/>
          <w:cs/>
        </w:rPr>
        <w:t xml:space="preserve">การสำรองข้อมูล </w:t>
      </w:r>
      <w:r w:rsidR="00DC1522">
        <w:rPr>
          <w:rFonts w:ascii="TH SarabunPSK" w:hAnsi="TH SarabunPSK" w:cs="TH SarabunPSK"/>
          <w:sz w:val="32"/>
          <w:szCs w:val="32"/>
        </w:rPr>
        <w:t xml:space="preserve">(Backup) </w:t>
      </w:r>
      <w:r w:rsidR="00DC1522">
        <w:rPr>
          <w:rFonts w:ascii="TH SarabunPSK" w:hAnsi="TH SarabunPSK" w:cs="TH SarabunPSK" w:hint="cs"/>
          <w:sz w:val="32"/>
          <w:szCs w:val="32"/>
          <w:cs/>
        </w:rPr>
        <w:t xml:space="preserve">ที่อยู่ของไฟล์ </w:t>
      </w:r>
      <w:r w:rsidR="00DC1522">
        <w:rPr>
          <w:rFonts w:ascii="TH SarabunPSK" w:hAnsi="TH SarabunPSK" w:cs="TH SarabunPSK"/>
          <w:sz w:val="32"/>
          <w:szCs w:val="32"/>
        </w:rPr>
        <w:t xml:space="preserve">(File Location) </w:t>
      </w:r>
      <w:r w:rsidR="00DC1522">
        <w:rPr>
          <w:rFonts w:ascii="TH SarabunPSK" w:hAnsi="TH SarabunPSK" w:cs="TH SarabunPSK" w:hint="cs"/>
          <w:sz w:val="32"/>
          <w:szCs w:val="32"/>
          <w:cs/>
        </w:rPr>
        <w:t xml:space="preserve">การเก็บรักษาไฟล์ </w:t>
      </w:r>
      <w:r w:rsidR="00DC1522">
        <w:rPr>
          <w:rFonts w:ascii="TH SarabunPSK" w:hAnsi="TH SarabunPSK" w:cs="TH SarabunPSK"/>
          <w:sz w:val="32"/>
          <w:szCs w:val="32"/>
        </w:rPr>
        <w:t xml:space="preserve">(File Retention Period) </w:t>
      </w:r>
      <w:r w:rsidR="002E624A">
        <w:rPr>
          <w:rFonts w:ascii="TH SarabunPSK" w:hAnsi="TH SarabunPSK" w:cs="TH SarabunPSK" w:hint="cs"/>
          <w:sz w:val="32"/>
          <w:szCs w:val="32"/>
          <w:cs/>
        </w:rPr>
        <w:t>ตารางการจัดเก็บข้อมูล ข้อกำหนดการล้างข้อมูล</w:t>
      </w:r>
      <w:r w:rsidR="00EA1600">
        <w:rPr>
          <w:rFonts w:ascii="TH SarabunPSK" w:hAnsi="TH SarabunPSK" w:cs="TH SarabunPSK" w:hint="cs"/>
          <w:sz w:val="32"/>
          <w:szCs w:val="32"/>
          <w:cs/>
        </w:rPr>
        <w:t xml:space="preserve"> และตัวแปร (</w:t>
      </w:r>
      <w:r w:rsidR="00EA1600">
        <w:rPr>
          <w:rFonts w:ascii="TH SarabunPSK" w:hAnsi="TH SarabunPSK" w:cs="TH SarabunPSK"/>
          <w:sz w:val="32"/>
          <w:szCs w:val="32"/>
        </w:rPr>
        <w:t xml:space="preserve">Attribute) </w:t>
      </w:r>
      <w:r w:rsidR="00EA1600">
        <w:rPr>
          <w:rFonts w:ascii="TH SarabunPSK" w:hAnsi="TH SarabunPSK" w:cs="TH SarabunPSK" w:hint="cs"/>
          <w:sz w:val="32"/>
          <w:szCs w:val="32"/>
          <w:cs/>
        </w:rPr>
        <w:t>ซึ่งสำหรับตัวแปรที่นำเสนอสามารถนำเสนอในรูปแบบพจนานุกรมข้อมูล (</w:t>
      </w:r>
      <w:r w:rsidR="00EA1600">
        <w:rPr>
          <w:rFonts w:ascii="TH SarabunPSK" w:hAnsi="TH SarabunPSK" w:cs="TH SarabunPSK"/>
          <w:sz w:val="32"/>
          <w:szCs w:val="32"/>
        </w:rPr>
        <w:t>Data Dictionary)</w:t>
      </w:r>
    </w:p>
    <w:p w14:paraId="442667B5" w14:textId="63673E45" w:rsidR="00EB7316" w:rsidRPr="00680155" w:rsidRDefault="00EB7316" w:rsidP="002E3CD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80155">
        <w:rPr>
          <w:rFonts w:ascii="TH SarabunPSK" w:hAnsi="TH SarabunPSK" w:cs="TH SarabunPSK"/>
          <w:b/>
          <w:bCs/>
          <w:sz w:val="32"/>
          <w:szCs w:val="32"/>
        </w:rPr>
        <w:tab/>
      </w:r>
      <w:r w:rsidR="0050616F">
        <w:rPr>
          <w:rFonts w:ascii="TH SarabunPSK" w:hAnsi="TH SarabunPSK" w:cs="TH SarabunPSK"/>
          <w:b/>
          <w:bCs/>
          <w:sz w:val="32"/>
          <w:szCs w:val="32"/>
        </w:rPr>
        <w:tab/>
      </w:r>
      <w:r w:rsidR="00543B49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680155">
        <w:rPr>
          <w:rFonts w:ascii="TH SarabunPSK" w:hAnsi="TH SarabunPSK" w:cs="TH SarabunPSK"/>
          <w:b/>
          <w:bCs/>
          <w:sz w:val="32"/>
          <w:szCs w:val="32"/>
        </w:rPr>
        <w:t xml:space="preserve">.4.2 </w:t>
      </w:r>
      <w:r w:rsidRPr="00680155">
        <w:rPr>
          <w:rFonts w:ascii="TH SarabunPSK" w:hAnsi="TH SarabunPSK" w:cs="TH SarabunPSK"/>
          <w:b/>
          <w:bCs/>
          <w:sz w:val="32"/>
          <w:szCs w:val="32"/>
          <w:cs/>
        </w:rPr>
        <w:t>หลักในการปรับปรุง</w:t>
      </w:r>
      <w:r w:rsidR="00653290">
        <w:rPr>
          <w:rFonts w:ascii="TH SarabunPSK" w:hAnsi="TH SarabunPSK" w:cs="TH SarabunPSK"/>
          <w:b/>
          <w:bCs/>
          <w:sz w:val="32"/>
          <w:szCs w:val="32"/>
          <w:cs/>
        </w:rPr>
        <w:t>เมทาเดตา</w:t>
      </w:r>
      <w:r w:rsidRPr="00680155">
        <w:rPr>
          <w:rFonts w:ascii="TH SarabunPSK" w:hAnsi="TH SarabunPSK" w:cs="TH SarabunPSK"/>
          <w:b/>
          <w:bCs/>
          <w:sz w:val="32"/>
          <w:szCs w:val="32"/>
        </w:rPr>
        <w:t xml:space="preserve"> (Metadata </w:t>
      </w:r>
      <w:r w:rsidR="005A4BE4">
        <w:rPr>
          <w:rFonts w:ascii="TH SarabunPSK" w:hAnsi="TH SarabunPSK" w:cs="TH SarabunPSK"/>
          <w:b/>
          <w:bCs/>
          <w:sz w:val="32"/>
          <w:szCs w:val="32"/>
        </w:rPr>
        <w:t>Change Management</w:t>
      </w:r>
      <w:r w:rsidRPr="00680155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7D290593" w14:textId="25B938D7" w:rsidR="00EB7316" w:rsidRDefault="00EB7316" w:rsidP="00680155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sz w:val="32"/>
          <w:szCs w:val="32"/>
          <w:cs/>
        </w:rPr>
        <w:t>หลักการในการปรับปรุง</w:t>
      </w:r>
      <w:r w:rsidR="00653290">
        <w:rPr>
          <w:rFonts w:ascii="TH SarabunPSK" w:hAnsi="TH SarabunPSK" w:cs="TH SarabunPSK" w:hint="cs"/>
          <w:sz w:val="32"/>
          <w:szCs w:val="32"/>
          <w:cs/>
        </w:rPr>
        <w:t>เมทาดาตา</w:t>
      </w:r>
      <w:r w:rsidR="002377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0EEF">
        <w:rPr>
          <w:rFonts w:ascii="TH SarabunPSK" w:hAnsi="TH SarabunPSK" w:cs="TH SarabunPSK" w:hint="cs"/>
          <w:sz w:val="32"/>
          <w:szCs w:val="32"/>
          <w:cs/>
        </w:rPr>
        <w:t>สามารถดำเนินการ</w:t>
      </w:r>
      <w:r w:rsidR="00B61FAC">
        <w:rPr>
          <w:rFonts w:ascii="TH SarabunPSK" w:hAnsi="TH SarabunPSK" w:cs="TH SarabunPSK" w:hint="cs"/>
          <w:sz w:val="32"/>
          <w:szCs w:val="32"/>
          <w:cs/>
        </w:rPr>
        <w:t>แก้ไขหรือปรับปรุง</w:t>
      </w:r>
      <w:r w:rsidR="00AD0EEF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AD0EEF" w:rsidRPr="00AD0EEF">
        <w:rPr>
          <w:rFonts w:ascii="TH SarabunPSK" w:hAnsi="TH SarabunPSK" w:cs="TH SarabunPSK"/>
          <w:sz w:val="32"/>
          <w:szCs w:val="32"/>
          <w:cs/>
        </w:rPr>
        <w:t>เจ้าของ</w:t>
      </w:r>
      <w:r w:rsidR="00B61FAC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F5A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5AF9">
        <w:rPr>
          <w:rFonts w:ascii="TH SarabunPSK" w:hAnsi="TH SarabunPSK" w:cs="TH SarabunPSK"/>
          <w:sz w:val="32"/>
          <w:szCs w:val="32"/>
        </w:rPr>
        <w:t xml:space="preserve">(Data Owner) </w:t>
      </w:r>
      <w:r w:rsidR="00AD0EEF" w:rsidRPr="00AD0EEF">
        <w:rPr>
          <w:rFonts w:ascii="TH SarabunPSK" w:hAnsi="TH SarabunPSK" w:cs="TH SarabunPSK"/>
          <w:sz w:val="32"/>
          <w:szCs w:val="32"/>
          <w:cs/>
        </w:rPr>
        <w:t>หรือผู้เชี่ยวชาญด้านข้อมูล</w:t>
      </w:r>
      <w:r w:rsidR="00620AEA">
        <w:rPr>
          <w:rFonts w:ascii="TH SarabunPSK" w:hAnsi="TH SarabunPSK" w:cs="TH SarabunPSK"/>
          <w:sz w:val="32"/>
          <w:szCs w:val="32"/>
        </w:rPr>
        <w:t xml:space="preserve"> (Business Domain Expert)</w:t>
      </w:r>
      <w:r w:rsidR="00B61FAC">
        <w:rPr>
          <w:rFonts w:ascii="TH SarabunPSK" w:hAnsi="TH SarabunPSK" w:cs="TH SarabunPSK" w:hint="cs"/>
          <w:sz w:val="32"/>
          <w:szCs w:val="32"/>
          <w:cs/>
        </w:rPr>
        <w:t xml:space="preserve"> ภายใต้หน่วยงานที่ถือครองข้อมูล</w:t>
      </w:r>
      <w:r w:rsidR="00AD0EEF">
        <w:rPr>
          <w:rFonts w:ascii="TH SarabunPSK" w:hAnsi="TH SarabunPSK" w:cs="TH SarabunPSK" w:hint="cs"/>
          <w:sz w:val="32"/>
          <w:szCs w:val="32"/>
          <w:cs/>
        </w:rPr>
        <w:t xml:space="preserve"> ซึ่งจะต้องมีเนื้อหาในแต่ละคอลัมน์ไม่ซ้ำซ้อนกันและให้ความหมายเดียว สำหรับการ</w:t>
      </w:r>
      <w:r w:rsidR="00CB2116">
        <w:rPr>
          <w:rFonts w:ascii="TH SarabunPSK" w:hAnsi="TH SarabunPSK" w:cs="TH SarabunPSK" w:hint="cs"/>
          <w:sz w:val="32"/>
          <w:szCs w:val="32"/>
          <w:cs/>
        </w:rPr>
        <w:t>ปรับปรุง</w:t>
      </w:r>
      <w:r w:rsidR="00AD26F0" w:rsidRPr="00AD26F0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 w:rsidR="00AD0EEF">
        <w:rPr>
          <w:rFonts w:ascii="TH SarabunPSK" w:hAnsi="TH SarabunPSK" w:cs="TH SarabunPSK" w:hint="cs"/>
          <w:sz w:val="32"/>
          <w:szCs w:val="32"/>
          <w:cs/>
        </w:rPr>
        <w:t>ในการอธิบายข้อมูลสามารถเปลี่ยนแปลงได้ตามนโยบายของบริกรข้อมูล (</w:t>
      </w:r>
      <w:r w:rsidR="00AD0EEF" w:rsidRPr="00AD0EEF">
        <w:rPr>
          <w:rFonts w:ascii="TH SarabunPSK" w:hAnsi="TH SarabunPSK" w:cs="TH SarabunPSK"/>
          <w:sz w:val="32"/>
          <w:szCs w:val="32"/>
        </w:rPr>
        <w:t>Data Stewards</w:t>
      </w:r>
      <w:r w:rsidR="00AD0EEF">
        <w:rPr>
          <w:rFonts w:ascii="TH SarabunPSK" w:hAnsi="TH SarabunPSK" w:cs="TH SarabunPSK" w:hint="cs"/>
          <w:sz w:val="32"/>
          <w:szCs w:val="32"/>
          <w:cs/>
        </w:rPr>
        <w:t>)</w:t>
      </w:r>
      <w:r w:rsidR="002E63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26F0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771692">
        <w:rPr>
          <w:rFonts w:ascii="TH SarabunPSK" w:hAnsi="TH SarabunPSK" w:cs="TH SarabunPSK" w:hint="cs"/>
          <w:sz w:val="32"/>
          <w:szCs w:val="32"/>
          <w:cs/>
        </w:rPr>
        <w:t>เ</w:t>
      </w:r>
      <w:r w:rsidR="002E634B">
        <w:rPr>
          <w:rFonts w:ascii="TH SarabunPSK" w:hAnsi="TH SarabunPSK" w:cs="TH SarabunPSK" w:hint="cs"/>
          <w:sz w:val="32"/>
          <w:szCs w:val="32"/>
          <w:cs/>
        </w:rPr>
        <w:t>นื้อหาหรือความหมายในแต่ละ</w:t>
      </w:r>
      <w:r w:rsidR="00AD26F0" w:rsidRPr="00AD26F0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 w:rsidR="002E634B">
        <w:rPr>
          <w:rFonts w:ascii="TH SarabunPSK" w:hAnsi="TH SarabunPSK" w:cs="TH SarabunPSK" w:hint="cs"/>
          <w:sz w:val="32"/>
          <w:szCs w:val="32"/>
          <w:cs/>
        </w:rPr>
        <w:t xml:space="preserve">จะต้องไม่ขึ้นอยู่แก่กัน </w:t>
      </w:r>
      <w:r w:rsidR="002E634B">
        <w:rPr>
          <w:rFonts w:ascii="TH SarabunPSK" w:hAnsi="TH SarabunPSK" w:cs="TH SarabunPSK"/>
          <w:sz w:val="32"/>
          <w:szCs w:val="32"/>
        </w:rPr>
        <w:t>(Independent)</w:t>
      </w:r>
      <w:r w:rsidR="00446057">
        <w:rPr>
          <w:rFonts w:ascii="TH SarabunPSK" w:hAnsi="TH SarabunPSK" w:cs="TH SarabunPSK" w:hint="cs"/>
          <w:sz w:val="32"/>
          <w:szCs w:val="32"/>
          <w:cs/>
        </w:rPr>
        <w:t xml:space="preserve"> หรือมีความหมายที่ชัดเจน</w:t>
      </w:r>
    </w:p>
    <w:p w14:paraId="727A0743" w14:textId="1840311F" w:rsidR="004E16A4" w:rsidRPr="002E3CD9" w:rsidRDefault="00EB7316" w:rsidP="00950E00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2) การ</w:t>
      </w:r>
      <w:r w:rsidR="0090614C">
        <w:rPr>
          <w:rFonts w:ascii="TH SarabunPSK" w:hAnsi="TH SarabunPSK" w:cs="TH SarabunPSK" w:hint="cs"/>
          <w:sz w:val="32"/>
          <w:szCs w:val="32"/>
          <w:cs/>
        </w:rPr>
        <w:t>ควบคุม</w:t>
      </w:r>
      <w:r w:rsidR="00653290">
        <w:rPr>
          <w:rFonts w:ascii="TH SarabunPSK" w:hAnsi="TH SarabunPSK" w:cs="TH SarabunPSK" w:hint="cs"/>
          <w:sz w:val="32"/>
          <w:szCs w:val="32"/>
          <w:cs/>
        </w:rPr>
        <w:t>ของเมทาเดตา</w:t>
      </w:r>
      <w:r w:rsidR="00D75F5F">
        <w:rPr>
          <w:rFonts w:ascii="TH SarabunPSK" w:hAnsi="TH SarabunPSK" w:cs="TH SarabunPSK" w:hint="cs"/>
          <w:sz w:val="32"/>
          <w:szCs w:val="32"/>
          <w:cs/>
        </w:rPr>
        <w:t xml:space="preserve"> ควรมีการกำหนด</w:t>
      </w:r>
      <w:r w:rsidR="0090614C">
        <w:rPr>
          <w:rFonts w:ascii="TH SarabunPSK" w:hAnsi="TH SarabunPSK" w:cs="TH SarabunPSK" w:hint="cs"/>
          <w:sz w:val="32"/>
          <w:szCs w:val="32"/>
          <w:cs/>
        </w:rPr>
        <w:t>ควบคุม</w:t>
      </w:r>
      <w:r w:rsidR="00D75F5F">
        <w:rPr>
          <w:rFonts w:ascii="TH SarabunPSK" w:hAnsi="TH SarabunPSK" w:cs="TH SarabunPSK" w:hint="cs"/>
          <w:sz w:val="32"/>
          <w:szCs w:val="32"/>
          <w:cs/>
        </w:rPr>
        <w:t>เวอร์ชัน</w:t>
      </w:r>
      <w:r w:rsidR="009061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614C">
        <w:rPr>
          <w:rFonts w:ascii="TH SarabunPSK" w:hAnsi="TH SarabunPSK" w:cs="TH SarabunPSK"/>
          <w:sz w:val="32"/>
          <w:szCs w:val="32"/>
        </w:rPr>
        <w:t xml:space="preserve">(Version Control) </w:t>
      </w:r>
      <w:r w:rsidR="00D75F5F">
        <w:rPr>
          <w:rFonts w:ascii="TH SarabunPSK" w:hAnsi="TH SarabunPSK" w:cs="TH SarabunPSK" w:hint="cs"/>
          <w:sz w:val="32"/>
          <w:szCs w:val="32"/>
          <w:cs/>
        </w:rPr>
        <w:t>ของการเปลี่ยนแปลงเมทาเดตาของข้อมูลแต่ละชุดเพื่อให้ผู้ใช้ข้อมูลอ้างอิงสามารถเข้าใจความหมายข้อมูลตามรอบ</w:t>
      </w:r>
      <w:r w:rsidR="00ED7ECD">
        <w:rPr>
          <w:rFonts w:ascii="TH SarabunPSK" w:hAnsi="TH SarabunPSK" w:cs="TH SarabunPSK" w:hint="cs"/>
          <w:sz w:val="32"/>
          <w:szCs w:val="32"/>
          <w:cs/>
        </w:rPr>
        <w:t>ปัจจุบันของการเปลี่ยนแปลง</w:t>
      </w:r>
      <w:r w:rsidR="006B78C3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sectPr w:rsidR="004E16A4" w:rsidRPr="002E3C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5CD8F" w14:textId="77777777" w:rsidR="00322F15" w:rsidRDefault="00322F15" w:rsidP="007613C6">
      <w:pPr>
        <w:spacing w:after="0" w:line="240" w:lineRule="auto"/>
      </w:pPr>
      <w:r>
        <w:separator/>
      </w:r>
    </w:p>
  </w:endnote>
  <w:endnote w:type="continuationSeparator" w:id="0">
    <w:p w14:paraId="23A12CFC" w14:textId="77777777" w:rsidR="00322F15" w:rsidRDefault="00322F15" w:rsidP="007613C6">
      <w:pPr>
        <w:spacing w:after="0" w:line="240" w:lineRule="auto"/>
      </w:pPr>
      <w:r>
        <w:continuationSeparator/>
      </w:r>
    </w:p>
  </w:endnote>
  <w:endnote w:type="continuationNotice" w:id="1">
    <w:p w14:paraId="49952AFE" w14:textId="77777777" w:rsidR="00322F15" w:rsidRDefault="00322F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-1761980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06F6D" w14:textId="77777777" w:rsidR="007613C6" w:rsidRPr="007613C6" w:rsidRDefault="007613C6" w:rsidP="002913EF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7613C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13C6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13C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7613C6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7613C6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09CF79F9" w14:textId="77777777" w:rsidR="007613C6" w:rsidRDefault="00761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FF134" w14:textId="77777777" w:rsidR="00322F15" w:rsidRDefault="00322F15" w:rsidP="007613C6">
      <w:pPr>
        <w:spacing w:after="0" w:line="240" w:lineRule="auto"/>
      </w:pPr>
      <w:r>
        <w:separator/>
      </w:r>
    </w:p>
  </w:footnote>
  <w:footnote w:type="continuationSeparator" w:id="0">
    <w:p w14:paraId="7C75309D" w14:textId="77777777" w:rsidR="00322F15" w:rsidRDefault="00322F15" w:rsidP="007613C6">
      <w:pPr>
        <w:spacing w:after="0" w:line="240" w:lineRule="auto"/>
      </w:pPr>
      <w:r>
        <w:continuationSeparator/>
      </w:r>
    </w:p>
  </w:footnote>
  <w:footnote w:type="continuationNotice" w:id="1">
    <w:p w14:paraId="6EB83DD6" w14:textId="77777777" w:rsidR="00322F15" w:rsidRDefault="00322F15">
      <w:pPr>
        <w:spacing w:after="0" w:line="240" w:lineRule="auto"/>
      </w:pPr>
    </w:p>
  </w:footnote>
  <w:footnote w:id="2">
    <w:p w14:paraId="24149BA1" w14:textId="66CFD1CA" w:rsidR="009B5781" w:rsidRPr="00E3493D" w:rsidRDefault="009B5781" w:rsidP="00A06DEB">
      <w:pPr>
        <w:pStyle w:val="FootnoteText"/>
        <w:rPr>
          <w:rFonts w:ascii="TH SarabunPSK" w:hAnsi="TH SarabunPSK" w:cs="TH SarabunPSK"/>
          <w:sz w:val="24"/>
          <w:szCs w:val="24"/>
          <w:cs/>
        </w:rPr>
      </w:pPr>
      <w:r w:rsidRPr="00E3493D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E3493D">
        <w:rPr>
          <w:rFonts w:ascii="TH SarabunPSK" w:hAnsi="TH SarabunPSK" w:cs="TH SarabunPSK"/>
          <w:sz w:val="24"/>
          <w:szCs w:val="24"/>
          <w:cs/>
        </w:rPr>
        <w:t xml:space="preserve"> มีการดำเนินการคล้ายระบบของหน่วยงานมาตรฐานนานาชาติ (</w:t>
      </w:r>
      <w:r w:rsidRPr="00E3493D">
        <w:rPr>
          <w:rFonts w:ascii="TH SarabunPSK" w:hAnsi="TH SarabunPSK" w:cs="TH SarabunPSK"/>
          <w:sz w:val="24"/>
          <w:szCs w:val="24"/>
        </w:rPr>
        <w:t>ISO</w:t>
      </w:r>
      <w:r w:rsidRPr="00E3493D">
        <w:rPr>
          <w:rFonts w:ascii="TH SarabunPSK" w:hAnsi="TH SarabunPSK" w:cs="TH SarabunPSK"/>
          <w:sz w:val="24"/>
          <w:szCs w:val="24"/>
          <w:cs/>
        </w:rPr>
        <w:t xml:space="preserve">) ซึ่งกำหนดให้มีผู้ดูแลข้อมูลในมาตรฐานให้ถูกต้อง ตัวอย่างเช่น </w:t>
      </w:r>
      <w:r w:rsidRPr="00E3493D">
        <w:rPr>
          <w:rFonts w:ascii="TH SarabunPSK" w:hAnsi="TH SarabunPSK" w:cs="TH SarabunPSK"/>
          <w:sz w:val="24"/>
          <w:szCs w:val="24"/>
        </w:rPr>
        <w:t>ISO</w:t>
      </w:r>
      <w:r w:rsidRPr="00E3493D">
        <w:rPr>
          <w:rFonts w:ascii="TH SarabunPSK" w:hAnsi="TH SarabunPSK" w:cs="TH SarabunPSK"/>
          <w:sz w:val="24"/>
          <w:szCs w:val="24"/>
          <w:cs/>
        </w:rPr>
        <w:t>-</w:t>
      </w:r>
      <w:r w:rsidRPr="00E3493D">
        <w:rPr>
          <w:rFonts w:ascii="TH SarabunPSK" w:hAnsi="TH SarabunPSK" w:cs="TH SarabunPSK"/>
          <w:sz w:val="24"/>
          <w:szCs w:val="24"/>
        </w:rPr>
        <w:t xml:space="preserve">3166 </w:t>
      </w:r>
      <w:r w:rsidRPr="00E3493D">
        <w:rPr>
          <w:rFonts w:ascii="TH SarabunPSK" w:hAnsi="TH SarabunPSK" w:cs="TH SarabunPSK"/>
          <w:sz w:val="24"/>
          <w:szCs w:val="24"/>
          <w:cs/>
        </w:rPr>
        <w:t xml:space="preserve">(ว่าด้วยรหัสประเทศทั้วโลก) มอบหมายให้หน่วยงาน </w:t>
      </w:r>
      <w:r w:rsidRPr="00E3493D">
        <w:rPr>
          <w:rFonts w:ascii="TH SarabunPSK" w:hAnsi="TH SarabunPSK" w:cs="TH SarabunPSK"/>
          <w:sz w:val="24"/>
          <w:szCs w:val="24"/>
        </w:rPr>
        <w:t xml:space="preserve">ISO </w:t>
      </w:r>
      <w:r w:rsidRPr="00E3493D">
        <w:rPr>
          <w:rFonts w:ascii="TH SarabunPSK" w:hAnsi="TH SarabunPSK" w:cs="TH SarabunPSK"/>
          <w:sz w:val="24"/>
          <w:szCs w:val="24"/>
          <w:cs/>
        </w:rPr>
        <w:t xml:space="preserve">3166 </w:t>
      </w:r>
      <w:r w:rsidRPr="00E3493D">
        <w:rPr>
          <w:rFonts w:ascii="TH SarabunPSK" w:hAnsi="TH SarabunPSK" w:cs="TH SarabunPSK"/>
          <w:sz w:val="24"/>
          <w:szCs w:val="24"/>
        </w:rPr>
        <w:t xml:space="preserve">Maintenance Agency </w:t>
      </w:r>
      <w:r w:rsidRPr="00E3493D">
        <w:rPr>
          <w:rFonts w:ascii="TH SarabunPSK" w:hAnsi="TH SarabunPSK" w:cs="TH SarabunPSK"/>
          <w:sz w:val="24"/>
          <w:szCs w:val="24"/>
          <w:cs/>
        </w:rPr>
        <w:t>(</w:t>
      </w:r>
      <w:r w:rsidRPr="00E3493D">
        <w:rPr>
          <w:rFonts w:ascii="TH SarabunPSK" w:hAnsi="TH SarabunPSK" w:cs="TH SarabunPSK"/>
          <w:sz w:val="24"/>
          <w:szCs w:val="24"/>
        </w:rPr>
        <w:t xml:space="preserve">ISO </w:t>
      </w:r>
      <w:r w:rsidRPr="00E3493D">
        <w:rPr>
          <w:rFonts w:ascii="TH SarabunPSK" w:hAnsi="TH SarabunPSK" w:cs="TH SarabunPSK"/>
          <w:sz w:val="24"/>
          <w:szCs w:val="24"/>
          <w:cs/>
        </w:rPr>
        <w:t>3166/</w:t>
      </w:r>
      <w:r w:rsidRPr="00E3493D">
        <w:rPr>
          <w:rFonts w:ascii="TH SarabunPSK" w:hAnsi="TH SarabunPSK" w:cs="TH SarabunPSK"/>
          <w:sz w:val="24"/>
          <w:szCs w:val="24"/>
        </w:rPr>
        <w:t>MA</w:t>
      </w:r>
      <w:r w:rsidRPr="00E3493D">
        <w:rPr>
          <w:rFonts w:ascii="TH SarabunPSK" w:hAnsi="TH SarabunPSK" w:cs="TH SarabunPSK"/>
          <w:sz w:val="24"/>
          <w:szCs w:val="24"/>
          <w:cs/>
        </w:rPr>
        <w:t>)</w:t>
      </w:r>
      <w:r w:rsidRPr="00E3493D">
        <w:rPr>
          <w:rFonts w:ascii="TH SarabunPSK" w:hAnsi="TH SarabunPSK" w:cs="TH SarabunPSK"/>
          <w:sz w:val="24"/>
          <w:szCs w:val="24"/>
        </w:rPr>
        <w:t xml:space="preserve">, </w:t>
      </w:r>
      <w:r w:rsidRPr="00E3493D">
        <w:rPr>
          <w:rFonts w:ascii="TH SarabunPSK" w:hAnsi="TH SarabunPSK" w:cs="TH SarabunPSK"/>
          <w:sz w:val="24"/>
          <w:szCs w:val="24"/>
          <w:cs/>
        </w:rPr>
        <w:t>ซึ่งตั้งอยู่ที่ สำนักงานกลางของ</w:t>
      </w:r>
      <w:r w:rsidRPr="00E3493D">
        <w:rPr>
          <w:rFonts w:ascii="TH SarabunPSK" w:hAnsi="TH SarabunPSK" w:cs="TH SarabunPSK"/>
          <w:sz w:val="24"/>
          <w:szCs w:val="24"/>
        </w:rPr>
        <w:t xml:space="preserve"> ISO central </w:t>
      </w:r>
      <w:r w:rsidRPr="00E3493D">
        <w:rPr>
          <w:rFonts w:ascii="TH SarabunPSK" w:hAnsi="TH SarabunPSK" w:cs="TH SarabunPSK"/>
          <w:sz w:val="24"/>
          <w:szCs w:val="24"/>
          <w:cs/>
        </w:rPr>
        <w:t xml:space="preserve">ที่นครเจนีวา เป็นผู้ดูแล </w:t>
      </w:r>
      <w:r w:rsidRPr="00E3493D">
        <w:rPr>
          <w:rFonts w:ascii="TH SarabunPSK" w:hAnsi="TH SarabunPSK" w:cs="TH SarabunPSK"/>
          <w:sz w:val="24"/>
          <w:szCs w:val="24"/>
        </w:rPr>
        <w:t xml:space="preserve">ISO2108 </w:t>
      </w:r>
      <w:r w:rsidRPr="00E3493D">
        <w:rPr>
          <w:rFonts w:ascii="TH SarabunPSK" w:hAnsi="TH SarabunPSK" w:cs="TH SarabunPSK"/>
          <w:sz w:val="24"/>
          <w:szCs w:val="24"/>
          <w:cs/>
        </w:rPr>
        <w:t xml:space="preserve">(ว่าด้วยรหัสสากลของหนังสือ หรือ </w:t>
      </w:r>
      <w:r w:rsidRPr="00E3493D">
        <w:rPr>
          <w:rFonts w:ascii="TH SarabunPSK" w:hAnsi="TH SarabunPSK" w:cs="TH SarabunPSK"/>
          <w:sz w:val="24"/>
          <w:szCs w:val="24"/>
        </w:rPr>
        <w:t>ISBN</w:t>
      </w:r>
      <w:r w:rsidRPr="00E3493D">
        <w:rPr>
          <w:rFonts w:ascii="TH SarabunPSK" w:hAnsi="TH SarabunPSK" w:cs="TH SarabunPSK"/>
          <w:sz w:val="24"/>
          <w:szCs w:val="24"/>
          <w:cs/>
        </w:rPr>
        <w:t xml:space="preserve">) ได้มอบหมายให้บริษัท </w:t>
      </w:r>
      <w:r w:rsidRPr="00E3493D">
        <w:rPr>
          <w:rFonts w:ascii="TH SarabunPSK" w:hAnsi="TH SarabunPSK" w:cs="TH SarabunPSK"/>
          <w:sz w:val="24"/>
          <w:szCs w:val="24"/>
        </w:rPr>
        <w:t xml:space="preserve">International ISBM Agency Ltd </w:t>
      </w:r>
      <w:r w:rsidRPr="00E3493D">
        <w:rPr>
          <w:rFonts w:ascii="TH SarabunPSK" w:hAnsi="TH SarabunPSK" w:cs="TH SarabunPSK"/>
          <w:sz w:val="24"/>
          <w:szCs w:val="24"/>
          <w:cs/>
        </w:rPr>
        <w:t xml:space="preserve">ในกรุงลอนดอน เป็นผู้ดูแล (อ่านรายละเอียดเพิ่มเติมได้ ที่ </w:t>
      </w:r>
      <w:r w:rsidRPr="00E3493D">
        <w:rPr>
          <w:rFonts w:ascii="TH SarabunPSK" w:hAnsi="TH SarabunPSK" w:cs="TH SarabunPSK"/>
          <w:sz w:val="24"/>
          <w:szCs w:val="24"/>
        </w:rPr>
        <w:t>https</w:t>
      </w:r>
      <w:r w:rsidRPr="00E3493D">
        <w:rPr>
          <w:rFonts w:ascii="TH SarabunPSK" w:hAnsi="TH SarabunPSK" w:cs="TH SarabunPSK"/>
          <w:sz w:val="24"/>
          <w:szCs w:val="24"/>
          <w:cs/>
        </w:rPr>
        <w:t>://</w:t>
      </w:r>
      <w:r w:rsidRPr="00E3493D">
        <w:rPr>
          <w:rFonts w:ascii="TH SarabunPSK" w:hAnsi="TH SarabunPSK" w:cs="TH SarabunPSK"/>
          <w:sz w:val="24"/>
          <w:szCs w:val="24"/>
        </w:rPr>
        <w:t>www</w:t>
      </w:r>
      <w:r w:rsidRPr="00E3493D">
        <w:rPr>
          <w:rFonts w:ascii="TH SarabunPSK" w:hAnsi="TH SarabunPSK" w:cs="TH SarabunPSK"/>
          <w:sz w:val="24"/>
          <w:szCs w:val="24"/>
          <w:cs/>
        </w:rPr>
        <w:t>.</w:t>
      </w:r>
      <w:r w:rsidRPr="00E3493D">
        <w:rPr>
          <w:rFonts w:ascii="TH SarabunPSK" w:hAnsi="TH SarabunPSK" w:cs="TH SarabunPSK"/>
          <w:sz w:val="24"/>
          <w:szCs w:val="24"/>
        </w:rPr>
        <w:t>iso</w:t>
      </w:r>
      <w:r w:rsidRPr="00E3493D">
        <w:rPr>
          <w:rFonts w:ascii="TH SarabunPSK" w:hAnsi="TH SarabunPSK" w:cs="TH SarabunPSK"/>
          <w:sz w:val="24"/>
          <w:szCs w:val="24"/>
          <w:cs/>
        </w:rPr>
        <w:t>.</w:t>
      </w:r>
      <w:r w:rsidRPr="00E3493D">
        <w:rPr>
          <w:rFonts w:ascii="TH SarabunPSK" w:hAnsi="TH SarabunPSK" w:cs="TH SarabunPSK"/>
          <w:sz w:val="24"/>
          <w:szCs w:val="24"/>
        </w:rPr>
        <w:t>org</w:t>
      </w:r>
      <w:r w:rsidRPr="00E3493D">
        <w:rPr>
          <w:rFonts w:ascii="TH SarabunPSK" w:hAnsi="TH SarabunPSK" w:cs="TH SarabunPSK"/>
          <w:sz w:val="24"/>
          <w:szCs w:val="24"/>
          <w:cs/>
        </w:rPr>
        <w:t>/</w:t>
      </w:r>
      <w:r w:rsidRPr="00E3493D">
        <w:rPr>
          <w:rFonts w:ascii="TH SarabunPSK" w:hAnsi="TH SarabunPSK" w:cs="TH SarabunPSK"/>
          <w:sz w:val="24"/>
          <w:szCs w:val="24"/>
        </w:rPr>
        <w:t>maintenance_agencies</w:t>
      </w:r>
      <w:r w:rsidRPr="00E3493D">
        <w:rPr>
          <w:rFonts w:ascii="TH SarabunPSK" w:hAnsi="TH SarabunPSK" w:cs="TH SarabunPSK"/>
          <w:sz w:val="24"/>
          <w:szCs w:val="24"/>
          <w:cs/>
        </w:rPr>
        <w:t>.</w:t>
      </w:r>
      <w:r w:rsidRPr="00E3493D">
        <w:rPr>
          <w:rFonts w:ascii="TH SarabunPSK" w:hAnsi="TH SarabunPSK" w:cs="TH SarabunPSK"/>
          <w:sz w:val="24"/>
          <w:szCs w:val="24"/>
        </w:rPr>
        <w:t>html</w:t>
      </w:r>
      <w:r w:rsidRPr="00E3493D">
        <w:rPr>
          <w:rFonts w:ascii="TH SarabunPSK" w:hAnsi="TH SarabunPSK" w:cs="TH SarabunPSK"/>
          <w:sz w:val="24"/>
          <w:szCs w:val="24"/>
          <w:cs/>
        </w:rPr>
        <w:t>)</w:t>
      </w:r>
    </w:p>
  </w:footnote>
  <w:footnote w:id="3">
    <w:p w14:paraId="45A33B77" w14:textId="51D7772E" w:rsidR="009B5781" w:rsidRDefault="009B5781" w:rsidP="00A06DEB">
      <w:pPr>
        <w:pStyle w:val="FootnoteText"/>
        <w:rPr>
          <w:cs/>
        </w:rPr>
      </w:pPr>
      <w:r w:rsidRPr="00E3493D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E3493D">
        <w:rPr>
          <w:rFonts w:ascii="TH SarabunPSK" w:hAnsi="TH SarabunPSK" w:cs="TH SarabunPSK"/>
          <w:sz w:val="24"/>
          <w:szCs w:val="24"/>
          <w:cs/>
        </w:rPr>
        <w:t xml:space="preserve"> สำนักงาน ปยป. กพร. และ สพร. จะจัดการประชุมเชิงปฏิบัติการกับหน่วยงานต่าง</w:t>
      </w:r>
      <w:r w:rsidR="00B80D83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E3493D">
        <w:rPr>
          <w:rFonts w:ascii="TH SarabunPSK" w:hAnsi="TH SarabunPSK" w:cs="TH SarabunPSK"/>
          <w:sz w:val="24"/>
          <w:szCs w:val="24"/>
          <w:cs/>
        </w:rPr>
        <w:t>ๆ เพื่อร่วมมือกันทำตารางเหล่านี้ให้สมบูรณ์ แต่ในร่างแรก จะจัดทำโดยทีมงานของ สพร. และคณะที่ปรึกษาของ ปยป.</w:t>
      </w:r>
      <w:r w:rsidR="00B80D83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E3493D">
        <w:rPr>
          <w:rFonts w:ascii="TH SarabunPSK" w:hAnsi="TH SarabunPSK" w:cs="TH SarabunPSK"/>
          <w:sz w:val="24"/>
          <w:szCs w:val="24"/>
          <w:cs/>
        </w:rPr>
        <w:t>ไปก่อน</w:t>
      </w:r>
    </w:p>
  </w:footnote>
  <w:footnote w:id="4">
    <w:p w14:paraId="49710014" w14:textId="0D13BBC4" w:rsidR="007D136D" w:rsidRPr="000A6DCF" w:rsidRDefault="007D136D" w:rsidP="00A06DEB">
      <w:pPr>
        <w:pStyle w:val="FootnoteText"/>
        <w:rPr>
          <w:rFonts w:ascii="TH SarabunPSK" w:hAnsi="TH SarabunPSK" w:cs="TH SarabunPSK"/>
          <w:sz w:val="24"/>
          <w:szCs w:val="24"/>
          <w:cs/>
        </w:rPr>
      </w:pPr>
      <w:r w:rsidRPr="000A6DCF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0A6DCF">
        <w:rPr>
          <w:rFonts w:ascii="TH SarabunPSK" w:hAnsi="TH SarabunPSK" w:cs="TH SarabunPSK"/>
          <w:sz w:val="24"/>
          <w:szCs w:val="24"/>
        </w:rPr>
        <w:t xml:space="preserve"> Chisholm, Malcolm (2001). Managing Reference Data in Enterprise Databases. Morgan Kaufmann Publishers</w:t>
      </w:r>
    </w:p>
  </w:footnote>
  <w:footnote w:id="5">
    <w:p w14:paraId="42A53223" w14:textId="650FA6FD" w:rsidR="00AD6A0B" w:rsidRPr="00C93DAB" w:rsidRDefault="00AD6A0B" w:rsidP="00A06DEB">
      <w:pPr>
        <w:pStyle w:val="FootnoteText"/>
        <w:rPr>
          <w:rFonts w:ascii="TH SarabunPSK" w:hAnsi="TH SarabunPSK" w:cs="TH SarabunPSK"/>
          <w:sz w:val="28"/>
          <w:szCs w:val="28"/>
        </w:rPr>
      </w:pPr>
      <w:r w:rsidRPr="000A6DCF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0A6DCF">
        <w:rPr>
          <w:rFonts w:ascii="TH SarabunPSK" w:hAnsi="TH SarabunPSK" w:cs="TH SarabunPSK"/>
          <w:sz w:val="24"/>
          <w:szCs w:val="24"/>
        </w:rPr>
        <w:t xml:space="preserve"> </w:t>
      </w:r>
      <w:r w:rsidRPr="000A6DCF">
        <w:rPr>
          <w:rFonts w:ascii="TH SarabunPSK" w:hAnsi="TH SarabunPSK" w:cs="TH SarabunPSK"/>
          <w:sz w:val="24"/>
          <w:szCs w:val="24"/>
          <w:cs/>
        </w:rPr>
        <w:t>สำนักงานพัฒนารัฐบาลดิจิทัล. (</w:t>
      </w:r>
      <w:r w:rsidRPr="000A6DCF">
        <w:rPr>
          <w:rFonts w:ascii="TH SarabunPSK" w:hAnsi="TH SarabunPSK" w:cs="TH SarabunPSK"/>
          <w:sz w:val="24"/>
          <w:szCs w:val="24"/>
        </w:rPr>
        <w:t xml:space="preserve">2561). </w:t>
      </w:r>
      <w:r w:rsidRPr="000A6DCF">
        <w:rPr>
          <w:rFonts w:ascii="TH SarabunPSK" w:hAnsi="TH SarabunPSK" w:cs="TH SarabunPSK"/>
          <w:sz w:val="24"/>
          <w:szCs w:val="24"/>
          <w:cs/>
        </w:rPr>
        <w:t>กรอบการกำกับดูแลข้อมูล (</w:t>
      </w:r>
      <w:r w:rsidRPr="000A6DCF">
        <w:rPr>
          <w:rFonts w:ascii="TH SarabunPSK" w:hAnsi="TH SarabunPSK" w:cs="TH SarabunPSK"/>
          <w:sz w:val="24"/>
          <w:szCs w:val="24"/>
        </w:rPr>
        <w:t>Data Governance Framework)</w:t>
      </w:r>
      <w:r w:rsidR="00542A2D">
        <w:rPr>
          <w:rFonts w:ascii="TH SarabunPSK" w:hAnsi="TH SarabunPSK" w:cs="TH SarabunPSK"/>
          <w:sz w:val="24"/>
          <w:szCs w:val="24"/>
        </w:rPr>
        <w:t xml:space="preserve">. </w:t>
      </w:r>
      <w:r w:rsidR="00542A2D">
        <w:rPr>
          <w:rFonts w:ascii="TH SarabunPSK" w:hAnsi="TH SarabunPSK" w:cs="TH SarabunPSK" w:hint="cs"/>
          <w:sz w:val="24"/>
          <w:szCs w:val="24"/>
          <w:cs/>
        </w:rPr>
        <w:t xml:space="preserve">หน้า </w:t>
      </w:r>
      <w:r w:rsidR="00542A2D">
        <w:rPr>
          <w:rFonts w:ascii="TH SarabunPSK" w:hAnsi="TH SarabunPSK" w:cs="TH SarabunPSK"/>
          <w:sz w:val="24"/>
          <w:szCs w:val="24"/>
        </w:rPr>
        <w:t>25</w:t>
      </w:r>
    </w:p>
  </w:footnote>
  <w:footnote w:id="6">
    <w:p w14:paraId="4C416024" w14:textId="59A66BD4" w:rsidR="0031537A" w:rsidRPr="00F11B06" w:rsidRDefault="0031537A" w:rsidP="00A06DEB">
      <w:pPr>
        <w:pStyle w:val="FootnoteText"/>
        <w:rPr>
          <w:rFonts w:ascii="TH SarabunPSK" w:hAnsi="TH SarabunPSK" w:cs="TH SarabunPSK"/>
          <w:sz w:val="24"/>
          <w:szCs w:val="24"/>
          <w:cs/>
        </w:rPr>
      </w:pPr>
      <w:r w:rsidRPr="00F11B06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F11B06">
        <w:rPr>
          <w:rFonts w:ascii="TH SarabunPSK" w:hAnsi="TH SarabunPSK" w:cs="TH SarabunPSK"/>
          <w:sz w:val="24"/>
          <w:szCs w:val="24"/>
        </w:rPr>
        <w:t xml:space="preserve"> </w:t>
      </w:r>
      <w:r w:rsidR="001F59B8" w:rsidRPr="00F11B06">
        <w:rPr>
          <w:rFonts w:ascii="TH SarabunPSK" w:hAnsi="TH SarabunPSK" w:cs="TH SarabunPSK"/>
          <w:sz w:val="24"/>
          <w:szCs w:val="24"/>
        </w:rPr>
        <w:t xml:space="preserve">“Why is Reference Data Management </w:t>
      </w:r>
      <w:r w:rsidR="009650C6" w:rsidRPr="00F11B06">
        <w:rPr>
          <w:rFonts w:ascii="TH SarabunPSK" w:hAnsi="TH SarabunPSK" w:cs="TH SarabunPSK"/>
          <w:sz w:val="24"/>
          <w:szCs w:val="24"/>
        </w:rPr>
        <w:t>Important?</w:t>
      </w:r>
      <w:r w:rsidR="001F59B8" w:rsidRPr="00F11B06">
        <w:rPr>
          <w:rFonts w:ascii="TH SarabunPSK" w:hAnsi="TH SarabunPSK" w:cs="TH SarabunPSK"/>
          <w:sz w:val="24"/>
          <w:szCs w:val="24"/>
        </w:rPr>
        <w:t xml:space="preserve">”. </w:t>
      </w:r>
      <w:r w:rsidRPr="00F11B06">
        <w:rPr>
          <w:rFonts w:ascii="TH SarabunPSK" w:hAnsi="TH SarabunPSK" w:cs="TH SarabunPSK"/>
          <w:sz w:val="24"/>
          <w:szCs w:val="24"/>
        </w:rPr>
        <w:t>Malcolm Chisholm</w:t>
      </w:r>
      <w:r w:rsidRPr="00F11B06">
        <w:rPr>
          <w:rFonts w:ascii="TH SarabunPSK" w:hAnsi="TH SarabunPSK" w:cs="TH SarabunPSK"/>
          <w:sz w:val="24"/>
          <w:szCs w:val="24"/>
          <w:cs/>
        </w:rPr>
        <w:t>. (</w:t>
      </w:r>
      <w:r w:rsidRPr="00F11B06">
        <w:rPr>
          <w:rFonts w:ascii="TH SarabunPSK" w:hAnsi="TH SarabunPSK" w:cs="TH SarabunPSK"/>
          <w:sz w:val="24"/>
          <w:szCs w:val="24"/>
        </w:rPr>
        <w:t>2019</w:t>
      </w:r>
      <w:r w:rsidRPr="00F11B06">
        <w:rPr>
          <w:rFonts w:ascii="TH SarabunPSK" w:hAnsi="TH SarabunPSK" w:cs="TH SarabunPSK"/>
          <w:sz w:val="24"/>
          <w:szCs w:val="24"/>
          <w:cs/>
        </w:rPr>
        <w:t>)</w:t>
      </w:r>
      <w:r w:rsidRPr="00F11B06">
        <w:rPr>
          <w:rFonts w:ascii="TH SarabunPSK" w:hAnsi="TH SarabunPSK" w:cs="TH SarabunPSK"/>
          <w:sz w:val="24"/>
          <w:szCs w:val="24"/>
        </w:rPr>
        <w:t xml:space="preserve">. The Foundations of Successful Reference Data Management. </w:t>
      </w:r>
      <w:r w:rsidRPr="00F11B06">
        <w:rPr>
          <w:rFonts w:ascii="TH SarabunPSK" w:hAnsi="TH SarabunPSK" w:cs="TH SarabunPSK"/>
          <w:sz w:val="24"/>
          <w:szCs w:val="24"/>
        </w:rPr>
        <w:t>TopQuadrant</w:t>
      </w:r>
    </w:p>
  </w:footnote>
  <w:footnote w:id="7">
    <w:p w14:paraId="486CF70F" w14:textId="24FED532" w:rsidR="00DD45CB" w:rsidRPr="00DD45CB" w:rsidRDefault="00DD45CB" w:rsidP="00A06DEB">
      <w:pPr>
        <w:pStyle w:val="FootnoteText"/>
        <w:rPr>
          <w:rFonts w:ascii="TH SarabunPSK" w:hAnsi="TH SarabunPSK" w:cs="TH SarabunPSK"/>
          <w:sz w:val="28"/>
          <w:szCs w:val="28"/>
        </w:rPr>
      </w:pPr>
      <w:r w:rsidRPr="00F11B06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F11B06">
        <w:rPr>
          <w:rFonts w:ascii="TH SarabunPSK" w:hAnsi="TH SarabunPSK" w:cs="TH SarabunPSK"/>
          <w:sz w:val="24"/>
          <w:szCs w:val="24"/>
        </w:rPr>
        <w:t xml:space="preserve"> “Best Practices for Managing Reference Data”. Malcolm Chisholm. (2019). The Foundations of Successful Reference Data Management. </w:t>
      </w:r>
      <w:r w:rsidRPr="00F11B06">
        <w:rPr>
          <w:rFonts w:ascii="TH SarabunPSK" w:hAnsi="TH SarabunPSK" w:cs="TH SarabunPSK"/>
          <w:sz w:val="24"/>
          <w:szCs w:val="24"/>
        </w:rPr>
        <w:t>TopQuadrant</w:t>
      </w:r>
    </w:p>
  </w:footnote>
  <w:footnote w:id="8">
    <w:p w14:paraId="1F3901B0" w14:textId="77777777" w:rsidR="00B7032F" w:rsidRPr="00584E57" w:rsidRDefault="00B7032F" w:rsidP="00A06DEB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584E57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584E57">
        <w:rPr>
          <w:rFonts w:ascii="TH SarabunPSK" w:hAnsi="TH SarabunPSK" w:cs="TH SarabunPSK"/>
          <w:sz w:val="24"/>
          <w:szCs w:val="24"/>
        </w:rPr>
        <w:t xml:space="preserve"> European Commission</w:t>
      </w:r>
      <w:r w:rsidRPr="00584E57">
        <w:rPr>
          <w:rFonts w:ascii="TH SarabunPSK" w:hAnsi="TH SarabunPSK" w:cs="TH SarabunPSK"/>
          <w:sz w:val="24"/>
          <w:szCs w:val="24"/>
          <w:cs/>
        </w:rPr>
        <w:t xml:space="preserve">. </w:t>
      </w:r>
      <w:r w:rsidRPr="00584E57">
        <w:rPr>
          <w:rFonts w:ascii="TH SarabunPSK" w:hAnsi="TH SarabunPSK" w:cs="TH SarabunPSK"/>
          <w:sz w:val="24"/>
          <w:szCs w:val="24"/>
        </w:rPr>
        <w:t xml:space="preserve">(2016). Description of a change management release and publication process for structural metadata specifications developed by the ISA </w:t>
      </w:r>
      <w:r w:rsidRPr="00584E57">
        <w:rPr>
          <w:rFonts w:ascii="TH SarabunPSK" w:hAnsi="TH SarabunPSK" w:cs="TH SarabunPSK"/>
          <w:sz w:val="24"/>
          <w:szCs w:val="24"/>
        </w:rPr>
        <w:t>Programme</w:t>
      </w:r>
    </w:p>
  </w:footnote>
  <w:footnote w:id="9">
    <w:p w14:paraId="27B3F9E8" w14:textId="6FF2B086" w:rsidR="00E32198" w:rsidRPr="00E32198" w:rsidRDefault="00E32198" w:rsidP="00483F1C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E32198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E32198">
        <w:rPr>
          <w:rFonts w:ascii="TH SarabunPSK" w:hAnsi="TH SarabunPSK" w:cs="TH SarabunPSK"/>
          <w:sz w:val="24"/>
          <w:szCs w:val="24"/>
        </w:rPr>
        <w:t xml:space="preserve"> </w:t>
      </w:r>
      <w:r w:rsidRPr="00E32198">
        <w:rPr>
          <w:rFonts w:ascii="TH SarabunPSK" w:hAnsi="TH SarabunPSK" w:cs="TH SarabunPSK"/>
          <w:sz w:val="24"/>
          <w:szCs w:val="24"/>
          <w:cs/>
        </w:rPr>
        <w:t>สำนักงานพัฒนารัฐบาลดิจิทัล. (</w:t>
      </w:r>
      <w:r w:rsidRPr="00E32198">
        <w:rPr>
          <w:rFonts w:ascii="TH SarabunPSK" w:hAnsi="TH SarabunPSK" w:cs="TH SarabunPSK"/>
          <w:sz w:val="24"/>
          <w:szCs w:val="24"/>
        </w:rPr>
        <w:t xml:space="preserve">2561). </w:t>
      </w:r>
      <w:r w:rsidRPr="00E32198">
        <w:rPr>
          <w:rFonts w:ascii="TH SarabunPSK" w:hAnsi="TH SarabunPSK" w:cs="TH SarabunPSK"/>
          <w:sz w:val="24"/>
          <w:szCs w:val="24"/>
          <w:cs/>
        </w:rPr>
        <w:t>กรอบการกำกับดูแลข้อมูล (</w:t>
      </w:r>
      <w:r w:rsidRPr="00E32198">
        <w:rPr>
          <w:rFonts w:ascii="TH SarabunPSK" w:hAnsi="TH SarabunPSK" w:cs="TH SarabunPSK"/>
          <w:sz w:val="24"/>
          <w:szCs w:val="24"/>
        </w:rPr>
        <w:t>Data Governance Framework)</w:t>
      </w:r>
      <w:r w:rsidRPr="00E32198">
        <w:rPr>
          <w:rFonts w:ascii="TH SarabunPSK" w:hAnsi="TH SarabunPSK" w:cs="TH SarabunPSK"/>
          <w:sz w:val="24"/>
          <w:szCs w:val="24"/>
          <w:cs/>
        </w:rPr>
        <w:t>. หน้า 27</w:t>
      </w:r>
    </w:p>
  </w:footnote>
  <w:footnote w:id="10">
    <w:p w14:paraId="6A3EB9C3" w14:textId="7FA8FEA6" w:rsidR="004419D3" w:rsidRPr="00EF0CA5" w:rsidRDefault="004419D3" w:rsidP="00483F1C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EF0CA5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EF0CA5">
        <w:rPr>
          <w:rFonts w:ascii="TH SarabunPSK" w:hAnsi="TH SarabunPSK" w:cs="TH SarabunPSK"/>
          <w:sz w:val="24"/>
          <w:szCs w:val="24"/>
        </w:rPr>
        <w:t xml:space="preserve"> </w:t>
      </w:r>
      <w:r w:rsidR="00AE566E">
        <w:rPr>
          <w:rFonts w:ascii="TH SarabunPSK" w:hAnsi="TH SarabunPSK" w:cs="TH SarabunPSK"/>
          <w:sz w:val="24"/>
          <w:szCs w:val="24"/>
        </w:rPr>
        <w:t>“</w:t>
      </w:r>
      <w:r w:rsidR="00AE566E" w:rsidRPr="00AE566E">
        <w:rPr>
          <w:rFonts w:ascii="TH SarabunPSK" w:hAnsi="TH SarabunPSK" w:cs="TH SarabunPSK"/>
          <w:sz w:val="24"/>
          <w:szCs w:val="24"/>
        </w:rPr>
        <w:t>Architecture Framework</w:t>
      </w:r>
      <w:r w:rsidR="00AE566E">
        <w:rPr>
          <w:rFonts w:ascii="TH SarabunPSK" w:hAnsi="TH SarabunPSK" w:cs="TH SarabunPSK"/>
          <w:sz w:val="24"/>
          <w:szCs w:val="24"/>
        </w:rPr>
        <w:t xml:space="preserve">”. </w:t>
      </w:r>
      <w:r w:rsidR="003A4BD4" w:rsidRPr="003A4BD4">
        <w:rPr>
          <w:rFonts w:ascii="TH SarabunPSK" w:hAnsi="TH SarabunPSK" w:cs="TH SarabunPSK"/>
          <w:sz w:val="24"/>
          <w:szCs w:val="24"/>
        </w:rPr>
        <w:t>Rick Sherman</w:t>
      </w:r>
      <w:r w:rsidR="003A4BD4">
        <w:rPr>
          <w:rFonts w:ascii="TH SarabunPSK" w:hAnsi="TH SarabunPSK" w:cs="TH SarabunPSK" w:hint="cs"/>
          <w:sz w:val="24"/>
          <w:szCs w:val="24"/>
          <w:cs/>
        </w:rPr>
        <w:t>. (2015).</w:t>
      </w:r>
      <w:r w:rsidR="003A4BD4" w:rsidRPr="003A4BD4">
        <w:rPr>
          <w:rFonts w:ascii="TH SarabunPSK" w:hAnsi="TH SarabunPSK" w:cs="TH SarabunPSK"/>
          <w:sz w:val="24"/>
          <w:szCs w:val="24"/>
        </w:rPr>
        <w:t xml:space="preserve"> Business Intelligence Guidebook</w:t>
      </w:r>
      <w:r w:rsidR="003A4BD4">
        <w:rPr>
          <w:rFonts w:ascii="TH SarabunPSK" w:hAnsi="TH SarabunPSK" w:cs="TH SarabunPSK" w:hint="cs"/>
          <w:sz w:val="24"/>
          <w:szCs w:val="24"/>
          <w:cs/>
        </w:rPr>
        <w:t xml:space="preserve">. </w:t>
      </w:r>
      <w:r w:rsidR="003A4BD4">
        <w:rPr>
          <w:rFonts w:ascii="TH SarabunPSK" w:hAnsi="TH SarabunPSK" w:cs="TH SarabunPSK"/>
          <w:sz w:val="24"/>
          <w:szCs w:val="24"/>
        </w:rPr>
        <w:t xml:space="preserve">Available from </w:t>
      </w:r>
      <w:r w:rsidR="003A4BD4" w:rsidRPr="003A4BD4">
        <w:rPr>
          <w:rFonts w:ascii="TH SarabunPSK" w:hAnsi="TH SarabunPSK" w:cs="TH SarabunPSK"/>
          <w:sz w:val="24"/>
          <w:szCs w:val="24"/>
        </w:rPr>
        <w:t>https://www.sciencedirect.com/topics/computer-science/technical-metadata</w:t>
      </w:r>
    </w:p>
  </w:footnote>
  <w:footnote w:id="11">
    <w:p w14:paraId="06A8A5D4" w14:textId="77777777" w:rsidR="00EA1600" w:rsidRPr="00DE6FAA" w:rsidRDefault="00EA1600" w:rsidP="00EA1600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DE6FA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DE6FAA">
        <w:rPr>
          <w:rFonts w:ascii="TH SarabunPSK" w:hAnsi="TH SarabunPSK" w:cs="TH SarabunPSK"/>
          <w:sz w:val="24"/>
          <w:szCs w:val="24"/>
        </w:rPr>
        <w:t xml:space="preserve"> “Data-Driven Architecture for Big Data”. </w:t>
      </w:r>
      <w:r w:rsidRPr="00DE6FAA">
        <w:rPr>
          <w:rFonts w:ascii="TH SarabunPSK" w:hAnsi="TH SarabunPSK" w:cs="TH SarabunPSK"/>
          <w:sz w:val="24"/>
          <w:szCs w:val="24"/>
        </w:rPr>
        <w:t>Krish Krishnan. (2013). Data Warehousing in the Age of Big Data. Available from https://www.sciencedirect.com/topics/computer-science/technical-metadata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31B78" w14:textId="77777777" w:rsidR="005313F4" w:rsidRDefault="00531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3EE"/>
    <w:multiLevelType w:val="hybridMultilevel"/>
    <w:tmpl w:val="CBDE7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34642"/>
    <w:multiLevelType w:val="hybridMultilevel"/>
    <w:tmpl w:val="A7F05620"/>
    <w:lvl w:ilvl="0" w:tplc="161A5C70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3299F"/>
    <w:multiLevelType w:val="hybridMultilevel"/>
    <w:tmpl w:val="0AB2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sit Piyapasuntra">
    <w15:presenceInfo w15:providerId="AD" w15:userId="S-1-5-21-419467455-2512831169-2827526151-2384"/>
  </w15:person>
  <w15:person w15:author="Pisit Piyapasuntra [2]">
    <w15:presenceInfo w15:providerId="Windows Live" w15:userId="b7d82b9078adb7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zs5pprvb202vie2er6pf5fvwfrrw20f5ad2&quot;&gt;My EndNote Library Master&lt;record-ids&gt;&lt;item&gt;1&lt;/item&gt;&lt;/record-ids&gt;&lt;/item&gt;&lt;/Libraries&gt;"/>
  </w:docVars>
  <w:rsids>
    <w:rsidRoot w:val="00187AD8"/>
    <w:rsid w:val="0000026E"/>
    <w:rsid w:val="0000129B"/>
    <w:rsid w:val="000035BC"/>
    <w:rsid w:val="00003B9F"/>
    <w:rsid w:val="00003C7E"/>
    <w:rsid w:val="000041A8"/>
    <w:rsid w:val="00012C64"/>
    <w:rsid w:val="00013EBF"/>
    <w:rsid w:val="00014B19"/>
    <w:rsid w:val="00014C05"/>
    <w:rsid w:val="000154C1"/>
    <w:rsid w:val="000161D2"/>
    <w:rsid w:val="000166EE"/>
    <w:rsid w:val="0001757C"/>
    <w:rsid w:val="0001788F"/>
    <w:rsid w:val="0002240A"/>
    <w:rsid w:val="00022865"/>
    <w:rsid w:val="0002636A"/>
    <w:rsid w:val="00027220"/>
    <w:rsid w:val="00032845"/>
    <w:rsid w:val="000348CA"/>
    <w:rsid w:val="00040555"/>
    <w:rsid w:val="000541EE"/>
    <w:rsid w:val="00054B11"/>
    <w:rsid w:val="00056B57"/>
    <w:rsid w:val="00062CDD"/>
    <w:rsid w:val="000638E4"/>
    <w:rsid w:val="00070CED"/>
    <w:rsid w:val="0007225A"/>
    <w:rsid w:val="00075D8A"/>
    <w:rsid w:val="0008134E"/>
    <w:rsid w:val="00084CA3"/>
    <w:rsid w:val="000920B2"/>
    <w:rsid w:val="000920F4"/>
    <w:rsid w:val="0009382E"/>
    <w:rsid w:val="00094F5D"/>
    <w:rsid w:val="00096DBA"/>
    <w:rsid w:val="000A0128"/>
    <w:rsid w:val="000A19DC"/>
    <w:rsid w:val="000A4468"/>
    <w:rsid w:val="000A6DCF"/>
    <w:rsid w:val="000A7AFC"/>
    <w:rsid w:val="000B0053"/>
    <w:rsid w:val="000B1C09"/>
    <w:rsid w:val="000B1E2D"/>
    <w:rsid w:val="000B765F"/>
    <w:rsid w:val="000C4B3D"/>
    <w:rsid w:val="000C7850"/>
    <w:rsid w:val="000D1BB4"/>
    <w:rsid w:val="000D1E34"/>
    <w:rsid w:val="000D3E8A"/>
    <w:rsid w:val="000D5502"/>
    <w:rsid w:val="000D5895"/>
    <w:rsid w:val="000E20BC"/>
    <w:rsid w:val="000E25A6"/>
    <w:rsid w:val="000E3317"/>
    <w:rsid w:val="000E5D6C"/>
    <w:rsid w:val="000E7AAC"/>
    <w:rsid w:val="000F2902"/>
    <w:rsid w:val="000F5604"/>
    <w:rsid w:val="000F5C0A"/>
    <w:rsid w:val="000F7CB7"/>
    <w:rsid w:val="00100708"/>
    <w:rsid w:val="001023DD"/>
    <w:rsid w:val="00102BC0"/>
    <w:rsid w:val="001133B6"/>
    <w:rsid w:val="001173F5"/>
    <w:rsid w:val="001214FF"/>
    <w:rsid w:val="0012171B"/>
    <w:rsid w:val="0012194E"/>
    <w:rsid w:val="0012348A"/>
    <w:rsid w:val="00125BA8"/>
    <w:rsid w:val="0015102E"/>
    <w:rsid w:val="001607AE"/>
    <w:rsid w:val="0016715E"/>
    <w:rsid w:val="00172652"/>
    <w:rsid w:val="001775B5"/>
    <w:rsid w:val="00177AB2"/>
    <w:rsid w:val="00177D65"/>
    <w:rsid w:val="00177FFC"/>
    <w:rsid w:val="00180909"/>
    <w:rsid w:val="00187AD8"/>
    <w:rsid w:val="00191E2B"/>
    <w:rsid w:val="00192CE1"/>
    <w:rsid w:val="001A0401"/>
    <w:rsid w:val="001A42CA"/>
    <w:rsid w:val="001A67FC"/>
    <w:rsid w:val="001A7D13"/>
    <w:rsid w:val="001B1251"/>
    <w:rsid w:val="001B4498"/>
    <w:rsid w:val="001B44D0"/>
    <w:rsid w:val="001B63D7"/>
    <w:rsid w:val="001C10B0"/>
    <w:rsid w:val="001C1CED"/>
    <w:rsid w:val="001C2A85"/>
    <w:rsid w:val="001C2D7E"/>
    <w:rsid w:val="001C3249"/>
    <w:rsid w:val="001D6E8D"/>
    <w:rsid w:val="001E4865"/>
    <w:rsid w:val="001F479A"/>
    <w:rsid w:val="001F59B8"/>
    <w:rsid w:val="0020315B"/>
    <w:rsid w:val="002039A7"/>
    <w:rsid w:val="00204F74"/>
    <w:rsid w:val="00206F55"/>
    <w:rsid w:val="00212572"/>
    <w:rsid w:val="00226DD3"/>
    <w:rsid w:val="002308C5"/>
    <w:rsid w:val="00234C36"/>
    <w:rsid w:val="00234C40"/>
    <w:rsid w:val="00236D14"/>
    <w:rsid w:val="002377D8"/>
    <w:rsid w:val="00237CBF"/>
    <w:rsid w:val="00244C83"/>
    <w:rsid w:val="00245567"/>
    <w:rsid w:val="00253C70"/>
    <w:rsid w:val="002554D6"/>
    <w:rsid w:val="00263343"/>
    <w:rsid w:val="0026341F"/>
    <w:rsid w:val="00264A72"/>
    <w:rsid w:val="002653DB"/>
    <w:rsid w:val="002725D6"/>
    <w:rsid w:val="00275F1B"/>
    <w:rsid w:val="002767FC"/>
    <w:rsid w:val="00284AF5"/>
    <w:rsid w:val="002870CA"/>
    <w:rsid w:val="002913EF"/>
    <w:rsid w:val="00291847"/>
    <w:rsid w:val="0029609A"/>
    <w:rsid w:val="002968B2"/>
    <w:rsid w:val="00296BBB"/>
    <w:rsid w:val="002A3FFA"/>
    <w:rsid w:val="002A4825"/>
    <w:rsid w:val="002A5F05"/>
    <w:rsid w:val="002A6444"/>
    <w:rsid w:val="002A7D7E"/>
    <w:rsid w:val="002B14A8"/>
    <w:rsid w:val="002B3703"/>
    <w:rsid w:val="002B481E"/>
    <w:rsid w:val="002C0D8B"/>
    <w:rsid w:val="002C14D4"/>
    <w:rsid w:val="002C355E"/>
    <w:rsid w:val="002C5EFF"/>
    <w:rsid w:val="002C6EE5"/>
    <w:rsid w:val="002D3F9C"/>
    <w:rsid w:val="002D4C3C"/>
    <w:rsid w:val="002E3CD9"/>
    <w:rsid w:val="002E624A"/>
    <w:rsid w:val="002E634B"/>
    <w:rsid w:val="002F205C"/>
    <w:rsid w:val="002F25E4"/>
    <w:rsid w:val="002F2881"/>
    <w:rsid w:val="002F2C99"/>
    <w:rsid w:val="002F3D0C"/>
    <w:rsid w:val="002F4A59"/>
    <w:rsid w:val="002F611A"/>
    <w:rsid w:val="00301737"/>
    <w:rsid w:val="00301DF6"/>
    <w:rsid w:val="00302CE1"/>
    <w:rsid w:val="003030DC"/>
    <w:rsid w:val="00312BA2"/>
    <w:rsid w:val="00312CBA"/>
    <w:rsid w:val="00313F8A"/>
    <w:rsid w:val="0031537A"/>
    <w:rsid w:val="00316565"/>
    <w:rsid w:val="0032044A"/>
    <w:rsid w:val="003204BB"/>
    <w:rsid w:val="003228CD"/>
    <w:rsid w:val="00322F15"/>
    <w:rsid w:val="003234C2"/>
    <w:rsid w:val="00324BEC"/>
    <w:rsid w:val="00324DAE"/>
    <w:rsid w:val="00331355"/>
    <w:rsid w:val="00331816"/>
    <w:rsid w:val="003436AE"/>
    <w:rsid w:val="00347853"/>
    <w:rsid w:val="00347BBA"/>
    <w:rsid w:val="003537D8"/>
    <w:rsid w:val="00354186"/>
    <w:rsid w:val="00354A7E"/>
    <w:rsid w:val="00360CC9"/>
    <w:rsid w:val="003631CB"/>
    <w:rsid w:val="00366320"/>
    <w:rsid w:val="00372FAA"/>
    <w:rsid w:val="00373C3D"/>
    <w:rsid w:val="00375C9F"/>
    <w:rsid w:val="00380939"/>
    <w:rsid w:val="003811D5"/>
    <w:rsid w:val="003866EF"/>
    <w:rsid w:val="00386E53"/>
    <w:rsid w:val="00392A09"/>
    <w:rsid w:val="0039677D"/>
    <w:rsid w:val="00396A3E"/>
    <w:rsid w:val="003A1B0A"/>
    <w:rsid w:val="003A3E20"/>
    <w:rsid w:val="003A4BD4"/>
    <w:rsid w:val="003A6834"/>
    <w:rsid w:val="003B15B6"/>
    <w:rsid w:val="003B378A"/>
    <w:rsid w:val="003B401C"/>
    <w:rsid w:val="003B4873"/>
    <w:rsid w:val="003B7A69"/>
    <w:rsid w:val="003C404C"/>
    <w:rsid w:val="003C4985"/>
    <w:rsid w:val="003C6B9F"/>
    <w:rsid w:val="003C73B7"/>
    <w:rsid w:val="003D02DF"/>
    <w:rsid w:val="003D0DA2"/>
    <w:rsid w:val="003D133A"/>
    <w:rsid w:val="003D1EB6"/>
    <w:rsid w:val="003D6B1D"/>
    <w:rsid w:val="003E07C6"/>
    <w:rsid w:val="003E17B9"/>
    <w:rsid w:val="003E4CB8"/>
    <w:rsid w:val="003F2759"/>
    <w:rsid w:val="003F2880"/>
    <w:rsid w:val="003F4293"/>
    <w:rsid w:val="00400437"/>
    <w:rsid w:val="00410383"/>
    <w:rsid w:val="004104E3"/>
    <w:rsid w:val="004105FA"/>
    <w:rsid w:val="00417ADC"/>
    <w:rsid w:val="00417FA1"/>
    <w:rsid w:val="00420B90"/>
    <w:rsid w:val="00421B69"/>
    <w:rsid w:val="00424C81"/>
    <w:rsid w:val="004302F6"/>
    <w:rsid w:val="0043057E"/>
    <w:rsid w:val="004320BA"/>
    <w:rsid w:val="004344BA"/>
    <w:rsid w:val="004363E7"/>
    <w:rsid w:val="00436601"/>
    <w:rsid w:val="00436CE3"/>
    <w:rsid w:val="0043774E"/>
    <w:rsid w:val="00437BD5"/>
    <w:rsid w:val="00437C55"/>
    <w:rsid w:val="004407E5"/>
    <w:rsid w:val="004419D3"/>
    <w:rsid w:val="00441ABB"/>
    <w:rsid w:val="00445508"/>
    <w:rsid w:val="00445722"/>
    <w:rsid w:val="00446057"/>
    <w:rsid w:val="004469CE"/>
    <w:rsid w:val="004505D8"/>
    <w:rsid w:val="0045308A"/>
    <w:rsid w:val="00455E6C"/>
    <w:rsid w:val="00462531"/>
    <w:rsid w:val="00463E37"/>
    <w:rsid w:val="00466C42"/>
    <w:rsid w:val="00476553"/>
    <w:rsid w:val="00481F30"/>
    <w:rsid w:val="00483F1C"/>
    <w:rsid w:val="00484BA7"/>
    <w:rsid w:val="00484DF5"/>
    <w:rsid w:val="00490F7C"/>
    <w:rsid w:val="004A1319"/>
    <w:rsid w:val="004A529C"/>
    <w:rsid w:val="004A5E66"/>
    <w:rsid w:val="004B091B"/>
    <w:rsid w:val="004B0F3F"/>
    <w:rsid w:val="004B241D"/>
    <w:rsid w:val="004B3C48"/>
    <w:rsid w:val="004B5EEB"/>
    <w:rsid w:val="004B67E7"/>
    <w:rsid w:val="004C0DC4"/>
    <w:rsid w:val="004C1E42"/>
    <w:rsid w:val="004C2736"/>
    <w:rsid w:val="004C3DD6"/>
    <w:rsid w:val="004C7313"/>
    <w:rsid w:val="004C7502"/>
    <w:rsid w:val="004D1989"/>
    <w:rsid w:val="004D49D5"/>
    <w:rsid w:val="004D593F"/>
    <w:rsid w:val="004E16A4"/>
    <w:rsid w:val="004E2437"/>
    <w:rsid w:val="004E2CC3"/>
    <w:rsid w:val="004E2FE4"/>
    <w:rsid w:val="004F081F"/>
    <w:rsid w:val="004F0967"/>
    <w:rsid w:val="004F39E9"/>
    <w:rsid w:val="004F5087"/>
    <w:rsid w:val="004F6A57"/>
    <w:rsid w:val="004F7346"/>
    <w:rsid w:val="005024C0"/>
    <w:rsid w:val="00505667"/>
    <w:rsid w:val="0050616F"/>
    <w:rsid w:val="00510F7C"/>
    <w:rsid w:val="00513FA6"/>
    <w:rsid w:val="00516AF4"/>
    <w:rsid w:val="00522EAF"/>
    <w:rsid w:val="00524F14"/>
    <w:rsid w:val="00525690"/>
    <w:rsid w:val="00526C4B"/>
    <w:rsid w:val="005313F4"/>
    <w:rsid w:val="005332F6"/>
    <w:rsid w:val="00533D9C"/>
    <w:rsid w:val="00542A2D"/>
    <w:rsid w:val="005431FD"/>
    <w:rsid w:val="00543B49"/>
    <w:rsid w:val="00544456"/>
    <w:rsid w:val="00546C50"/>
    <w:rsid w:val="00554100"/>
    <w:rsid w:val="00563A05"/>
    <w:rsid w:val="00563CAA"/>
    <w:rsid w:val="00565A18"/>
    <w:rsid w:val="0056716C"/>
    <w:rsid w:val="00570650"/>
    <w:rsid w:val="00571B9A"/>
    <w:rsid w:val="00572402"/>
    <w:rsid w:val="00572709"/>
    <w:rsid w:val="00575056"/>
    <w:rsid w:val="00575BC9"/>
    <w:rsid w:val="00575E0B"/>
    <w:rsid w:val="00582329"/>
    <w:rsid w:val="005849CA"/>
    <w:rsid w:val="00584E57"/>
    <w:rsid w:val="00585026"/>
    <w:rsid w:val="005909E6"/>
    <w:rsid w:val="005A0DD6"/>
    <w:rsid w:val="005A2657"/>
    <w:rsid w:val="005A2C5F"/>
    <w:rsid w:val="005A4770"/>
    <w:rsid w:val="005A4BE4"/>
    <w:rsid w:val="005A4EFC"/>
    <w:rsid w:val="005B1019"/>
    <w:rsid w:val="005B2B51"/>
    <w:rsid w:val="005B4D9D"/>
    <w:rsid w:val="005B4FB2"/>
    <w:rsid w:val="005B7452"/>
    <w:rsid w:val="005B7E8F"/>
    <w:rsid w:val="005C07B4"/>
    <w:rsid w:val="005D1F45"/>
    <w:rsid w:val="005D2CFB"/>
    <w:rsid w:val="005D5AA5"/>
    <w:rsid w:val="005D5E1F"/>
    <w:rsid w:val="005D6CBD"/>
    <w:rsid w:val="005D706F"/>
    <w:rsid w:val="005D7BB3"/>
    <w:rsid w:val="005E3EAA"/>
    <w:rsid w:val="005E58ED"/>
    <w:rsid w:val="005E5A97"/>
    <w:rsid w:val="005E78D8"/>
    <w:rsid w:val="005E7E23"/>
    <w:rsid w:val="005F0853"/>
    <w:rsid w:val="005F396C"/>
    <w:rsid w:val="005F3CFF"/>
    <w:rsid w:val="00600C2B"/>
    <w:rsid w:val="006029CB"/>
    <w:rsid w:val="006030A4"/>
    <w:rsid w:val="006060B7"/>
    <w:rsid w:val="0060628F"/>
    <w:rsid w:val="00607577"/>
    <w:rsid w:val="006129F6"/>
    <w:rsid w:val="00617D24"/>
    <w:rsid w:val="00620AEA"/>
    <w:rsid w:val="006236BD"/>
    <w:rsid w:val="00624430"/>
    <w:rsid w:val="0062516B"/>
    <w:rsid w:val="00626A08"/>
    <w:rsid w:val="00627CDB"/>
    <w:rsid w:val="00631505"/>
    <w:rsid w:val="006315EA"/>
    <w:rsid w:val="00632275"/>
    <w:rsid w:val="00632FC1"/>
    <w:rsid w:val="0063341D"/>
    <w:rsid w:val="00633C02"/>
    <w:rsid w:val="006371B6"/>
    <w:rsid w:val="00637AC7"/>
    <w:rsid w:val="00645108"/>
    <w:rsid w:val="00645268"/>
    <w:rsid w:val="00647D61"/>
    <w:rsid w:val="006514FC"/>
    <w:rsid w:val="006517FD"/>
    <w:rsid w:val="00653290"/>
    <w:rsid w:val="00656CB5"/>
    <w:rsid w:val="00662443"/>
    <w:rsid w:val="0066355A"/>
    <w:rsid w:val="00663EAE"/>
    <w:rsid w:val="00663EF4"/>
    <w:rsid w:val="00664146"/>
    <w:rsid w:val="006648A5"/>
    <w:rsid w:val="00664995"/>
    <w:rsid w:val="00665D57"/>
    <w:rsid w:val="00667C6D"/>
    <w:rsid w:val="0067267E"/>
    <w:rsid w:val="00672CA2"/>
    <w:rsid w:val="00680155"/>
    <w:rsid w:val="00692426"/>
    <w:rsid w:val="00692B5A"/>
    <w:rsid w:val="006973A5"/>
    <w:rsid w:val="0069767A"/>
    <w:rsid w:val="006A0077"/>
    <w:rsid w:val="006B5F60"/>
    <w:rsid w:val="006B6510"/>
    <w:rsid w:val="006B7152"/>
    <w:rsid w:val="006B76F9"/>
    <w:rsid w:val="006B78C3"/>
    <w:rsid w:val="006C1F96"/>
    <w:rsid w:val="006C3AFE"/>
    <w:rsid w:val="006C52D3"/>
    <w:rsid w:val="006C6D9B"/>
    <w:rsid w:val="006D00EF"/>
    <w:rsid w:val="006D0BC1"/>
    <w:rsid w:val="006D1297"/>
    <w:rsid w:val="006D41D1"/>
    <w:rsid w:val="006D4D9E"/>
    <w:rsid w:val="006D5E37"/>
    <w:rsid w:val="006D7961"/>
    <w:rsid w:val="006E22FF"/>
    <w:rsid w:val="006E29CF"/>
    <w:rsid w:val="006E4CF7"/>
    <w:rsid w:val="006F35BF"/>
    <w:rsid w:val="00700D30"/>
    <w:rsid w:val="00706EA7"/>
    <w:rsid w:val="00707B6B"/>
    <w:rsid w:val="00713A72"/>
    <w:rsid w:val="00715C7B"/>
    <w:rsid w:val="00717248"/>
    <w:rsid w:val="007225F9"/>
    <w:rsid w:val="007233E2"/>
    <w:rsid w:val="00724133"/>
    <w:rsid w:val="0072583D"/>
    <w:rsid w:val="00730512"/>
    <w:rsid w:val="00736E67"/>
    <w:rsid w:val="00742A9B"/>
    <w:rsid w:val="00750650"/>
    <w:rsid w:val="00750BEE"/>
    <w:rsid w:val="00751758"/>
    <w:rsid w:val="00752992"/>
    <w:rsid w:val="007533DD"/>
    <w:rsid w:val="00755A4F"/>
    <w:rsid w:val="007563B4"/>
    <w:rsid w:val="00757981"/>
    <w:rsid w:val="007613C6"/>
    <w:rsid w:val="0076297F"/>
    <w:rsid w:val="0076580F"/>
    <w:rsid w:val="00771692"/>
    <w:rsid w:val="00771C0A"/>
    <w:rsid w:val="0077415F"/>
    <w:rsid w:val="0077577A"/>
    <w:rsid w:val="007758F6"/>
    <w:rsid w:val="00777978"/>
    <w:rsid w:val="00777D20"/>
    <w:rsid w:val="00780DEC"/>
    <w:rsid w:val="00784D52"/>
    <w:rsid w:val="007850E2"/>
    <w:rsid w:val="007878F6"/>
    <w:rsid w:val="00790359"/>
    <w:rsid w:val="00790550"/>
    <w:rsid w:val="0079277F"/>
    <w:rsid w:val="00793CA3"/>
    <w:rsid w:val="007973AF"/>
    <w:rsid w:val="007A0259"/>
    <w:rsid w:val="007A19A1"/>
    <w:rsid w:val="007A1D73"/>
    <w:rsid w:val="007A3ACE"/>
    <w:rsid w:val="007A4226"/>
    <w:rsid w:val="007A65A4"/>
    <w:rsid w:val="007B0122"/>
    <w:rsid w:val="007B1A5D"/>
    <w:rsid w:val="007B45B4"/>
    <w:rsid w:val="007C3B5E"/>
    <w:rsid w:val="007C5E02"/>
    <w:rsid w:val="007D015C"/>
    <w:rsid w:val="007D136D"/>
    <w:rsid w:val="007D2134"/>
    <w:rsid w:val="007D2EF8"/>
    <w:rsid w:val="007D4369"/>
    <w:rsid w:val="007D5954"/>
    <w:rsid w:val="007E05A9"/>
    <w:rsid w:val="007E305E"/>
    <w:rsid w:val="007E4F0F"/>
    <w:rsid w:val="007E5541"/>
    <w:rsid w:val="007E665F"/>
    <w:rsid w:val="007F125F"/>
    <w:rsid w:val="007F4653"/>
    <w:rsid w:val="007F5AFE"/>
    <w:rsid w:val="007F62DA"/>
    <w:rsid w:val="007F6458"/>
    <w:rsid w:val="00801166"/>
    <w:rsid w:val="008024C4"/>
    <w:rsid w:val="00802868"/>
    <w:rsid w:val="008031DB"/>
    <w:rsid w:val="0081199B"/>
    <w:rsid w:val="00813B85"/>
    <w:rsid w:val="00814E6D"/>
    <w:rsid w:val="00816F3C"/>
    <w:rsid w:val="00820B72"/>
    <w:rsid w:val="008227AD"/>
    <w:rsid w:val="008231ED"/>
    <w:rsid w:val="008238F6"/>
    <w:rsid w:val="008247B1"/>
    <w:rsid w:val="00826F0A"/>
    <w:rsid w:val="00830C3E"/>
    <w:rsid w:val="00831AC8"/>
    <w:rsid w:val="00837E56"/>
    <w:rsid w:val="00846241"/>
    <w:rsid w:val="008502DA"/>
    <w:rsid w:val="0085279F"/>
    <w:rsid w:val="008532F1"/>
    <w:rsid w:val="0085387D"/>
    <w:rsid w:val="00854B4F"/>
    <w:rsid w:val="00855A24"/>
    <w:rsid w:val="008560AC"/>
    <w:rsid w:val="00861C2B"/>
    <w:rsid w:val="00863150"/>
    <w:rsid w:val="00863CF8"/>
    <w:rsid w:val="008643B9"/>
    <w:rsid w:val="00864BE4"/>
    <w:rsid w:val="00875EAB"/>
    <w:rsid w:val="0087796A"/>
    <w:rsid w:val="0088045B"/>
    <w:rsid w:val="008813AA"/>
    <w:rsid w:val="00881900"/>
    <w:rsid w:val="00882403"/>
    <w:rsid w:val="0088291F"/>
    <w:rsid w:val="00884CEF"/>
    <w:rsid w:val="00885037"/>
    <w:rsid w:val="0088538D"/>
    <w:rsid w:val="00887BA4"/>
    <w:rsid w:val="00887FD9"/>
    <w:rsid w:val="008902A8"/>
    <w:rsid w:val="0089039B"/>
    <w:rsid w:val="00890507"/>
    <w:rsid w:val="00890653"/>
    <w:rsid w:val="008918E4"/>
    <w:rsid w:val="00891A10"/>
    <w:rsid w:val="0089496C"/>
    <w:rsid w:val="00894A6D"/>
    <w:rsid w:val="0089717C"/>
    <w:rsid w:val="00897A8B"/>
    <w:rsid w:val="008A03C0"/>
    <w:rsid w:val="008A0CA0"/>
    <w:rsid w:val="008A15D7"/>
    <w:rsid w:val="008A2009"/>
    <w:rsid w:val="008B270A"/>
    <w:rsid w:val="008B3431"/>
    <w:rsid w:val="008B35F3"/>
    <w:rsid w:val="008B57B1"/>
    <w:rsid w:val="008C33B0"/>
    <w:rsid w:val="008C56FE"/>
    <w:rsid w:val="008D0C5A"/>
    <w:rsid w:val="008D4FB1"/>
    <w:rsid w:val="008D595A"/>
    <w:rsid w:val="008D64C6"/>
    <w:rsid w:val="008D7183"/>
    <w:rsid w:val="008E3E91"/>
    <w:rsid w:val="008E4161"/>
    <w:rsid w:val="008E5FAA"/>
    <w:rsid w:val="008F1F89"/>
    <w:rsid w:val="008F3BC7"/>
    <w:rsid w:val="008F4846"/>
    <w:rsid w:val="008F51AB"/>
    <w:rsid w:val="008F5AF9"/>
    <w:rsid w:val="008F65B5"/>
    <w:rsid w:val="008F768E"/>
    <w:rsid w:val="0090614C"/>
    <w:rsid w:val="00916FB7"/>
    <w:rsid w:val="00917C00"/>
    <w:rsid w:val="00920DB8"/>
    <w:rsid w:val="00924C93"/>
    <w:rsid w:val="00925839"/>
    <w:rsid w:val="009261EE"/>
    <w:rsid w:val="00926B60"/>
    <w:rsid w:val="00927D73"/>
    <w:rsid w:val="00932CB2"/>
    <w:rsid w:val="00933401"/>
    <w:rsid w:val="00933944"/>
    <w:rsid w:val="00937E39"/>
    <w:rsid w:val="00940EF4"/>
    <w:rsid w:val="00941323"/>
    <w:rsid w:val="00945170"/>
    <w:rsid w:val="00945679"/>
    <w:rsid w:val="00945D9C"/>
    <w:rsid w:val="009465CC"/>
    <w:rsid w:val="009477E0"/>
    <w:rsid w:val="00950280"/>
    <w:rsid w:val="009507AF"/>
    <w:rsid w:val="00950E00"/>
    <w:rsid w:val="00952343"/>
    <w:rsid w:val="0095342A"/>
    <w:rsid w:val="0095551A"/>
    <w:rsid w:val="00956164"/>
    <w:rsid w:val="009650C6"/>
    <w:rsid w:val="00965281"/>
    <w:rsid w:val="0097417B"/>
    <w:rsid w:val="00975471"/>
    <w:rsid w:val="00987DF8"/>
    <w:rsid w:val="009923D2"/>
    <w:rsid w:val="00994506"/>
    <w:rsid w:val="0099468B"/>
    <w:rsid w:val="00995073"/>
    <w:rsid w:val="009A2372"/>
    <w:rsid w:val="009A260D"/>
    <w:rsid w:val="009A7C1E"/>
    <w:rsid w:val="009B17AA"/>
    <w:rsid w:val="009B2ABF"/>
    <w:rsid w:val="009B5781"/>
    <w:rsid w:val="009B635C"/>
    <w:rsid w:val="009B7259"/>
    <w:rsid w:val="009D1813"/>
    <w:rsid w:val="009D4158"/>
    <w:rsid w:val="009D4C69"/>
    <w:rsid w:val="009D61B3"/>
    <w:rsid w:val="009E556B"/>
    <w:rsid w:val="009E73E0"/>
    <w:rsid w:val="009E7611"/>
    <w:rsid w:val="009F1B68"/>
    <w:rsid w:val="009F2173"/>
    <w:rsid w:val="009F4A56"/>
    <w:rsid w:val="009F51A8"/>
    <w:rsid w:val="009F6651"/>
    <w:rsid w:val="00A00774"/>
    <w:rsid w:val="00A038F2"/>
    <w:rsid w:val="00A0544D"/>
    <w:rsid w:val="00A06756"/>
    <w:rsid w:val="00A06DEB"/>
    <w:rsid w:val="00A07725"/>
    <w:rsid w:val="00A07E98"/>
    <w:rsid w:val="00A10D27"/>
    <w:rsid w:val="00A10D8F"/>
    <w:rsid w:val="00A11CC5"/>
    <w:rsid w:val="00A13525"/>
    <w:rsid w:val="00A14415"/>
    <w:rsid w:val="00A14DF0"/>
    <w:rsid w:val="00A174BC"/>
    <w:rsid w:val="00A2719A"/>
    <w:rsid w:val="00A2773F"/>
    <w:rsid w:val="00A3135C"/>
    <w:rsid w:val="00A32A5F"/>
    <w:rsid w:val="00A41776"/>
    <w:rsid w:val="00A43310"/>
    <w:rsid w:val="00A43EED"/>
    <w:rsid w:val="00A53626"/>
    <w:rsid w:val="00A5426D"/>
    <w:rsid w:val="00A548CC"/>
    <w:rsid w:val="00A55992"/>
    <w:rsid w:val="00A56616"/>
    <w:rsid w:val="00A57C70"/>
    <w:rsid w:val="00A60BCF"/>
    <w:rsid w:val="00A611A7"/>
    <w:rsid w:val="00A611E0"/>
    <w:rsid w:val="00A64CF0"/>
    <w:rsid w:val="00A71407"/>
    <w:rsid w:val="00A71C7D"/>
    <w:rsid w:val="00A741B1"/>
    <w:rsid w:val="00A7590C"/>
    <w:rsid w:val="00A761EF"/>
    <w:rsid w:val="00A762E2"/>
    <w:rsid w:val="00A76FBA"/>
    <w:rsid w:val="00A8630A"/>
    <w:rsid w:val="00A873C0"/>
    <w:rsid w:val="00A90B64"/>
    <w:rsid w:val="00A942D2"/>
    <w:rsid w:val="00A95067"/>
    <w:rsid w:val="00A96772"/>
    <w:rsid w:val="00A968BE"/>
    <w:rsid w:val="00A97B18"/>
    <w:rsid w:val="00AA41DE"/>
    <w:rsid w:val="00AA635E"/>
    <w:rsid w:val="00AB2EE3"/>
    <w:rsid w:val="00AB459A"/>
    <w:rsid w:val="00AB56FA"/>
    <w:rsid w:val="00AC21A8"/>
    <w:rsid w:val="00AC5B6B"/>
    <w:rsid w:val="00AC5C47"/>
    <w:rsid w:val="00AD0EEF"/>
    <w:rsid w:val="00AD26F0"/>
    <w:rsid w:val="00AD2B0C"/>
    <w:rsid w:val="00AD36FF"/>
    <w:rsid w:val="00AD41B4"/>
    <w:rsid w:val="00AD4DA5"/>
    <w:rsid w:val="00AD6A0B"/>
    <w:rsid w:val="00AD6A35"/>
    <w:rsid w:val="00AD6C38"/>
    <w:rsid w:val="00AE0584"/>
    <w:rsid w:val="00AE1C28"/>
    <w:rsid w:val="00AE33E9"/>
    <w:rsid w:val="00AE4DC7"/>
    <w:rsid w:val="00AE566E"/>
    <w:rsid w:val="00AE61BD"/>
    <w:rsid w:val="00AE7A80"/>
    <w:rsid w:val="00AF090F"/>
    <w:rsid w:val="00AF36A4"/>
    <w:rsid w:val="00AF44BF"/>
    <w:rsid w:val="00AF56AF"/>
    <w:rsid w:val="00B01A13"/>
    <w:rsid w:val="00B05288"/>
    <w:rsid w:val="00B11419"/>
    <w:rsid w:val="00B115DD"/>
    <w:rsid w:val="00B11E4F"/>
    <w:rsid w:val="00B13CB7"/>
    <w:rsid w:val="00B158D2"/>
    <w:rsid w:val="00B166B9"/>
    <w:rsid w:val="00B248C6"/>
    <w:rsid w:val="00B30B6D"/>
    <w:rsid w:val="00B311BE"/>
    <w:rsid w:val="00B33B38"/>
    <w:rsid w:val="00B35D14"/>
    <w:rsid w:val="00B35ED2"/>
    <w:rsid w:val="00B37934"/>
    <w:rsid w:val="00B37976"/>
    <w:rsid w:val="00B42AC0"/>
    <w:rsid w:val="00B432FB"/>
    <w:rsid w:val="00B43D9D"/>
    <w:rsid w:val="00B457C9"/>
    <w:rsid w:val="00B46F3C"/>
    <w:rsid w:val="00B5016A"/>
    <w:rsid w:val="00B502D5"/>
    <w:rsid w:val="00B5158D"/>
    <w:rsid w:val="00B53565"/>
    <w:rsid w:val="00B53F21"/>
    <w:rsid w:val="00B540DA"/>
    <w:rsid w:val="00B566C3"/>
    <w:rsid w:val="00B57221"/>
    <w:rsid w:val="00B61EB0"/>
    <w:rsid w:val="00B61FAC"/>
    <w:rsid w:val="00B67941"/>
    <w:rsid w:val="00B7032F"/>
    <w:rsid w:val="00B70597"/>
    <w:rsid w:val="00B715B7"/>
    <w:rsid w:val="00B76E3F"/>
    <w:rsid w:val="00B8039D"/>
    <w:rsid w:val="00B80D83"/>
    <w:rsid w:val="00B823EB"/>
    <w:rsid w:val="00B83CB4"/>
    <w:rsid w:val="00B84000"/>
    <w:rsid w:val="00B84B37"/>
    <w:rsid w:val="00B84B52"/>
    <w:rsid w:val="00B84D9E"/>
    <w:rsid w:val="00B90117"/>
    <w:rsid w:val="00B90CEB"/>
    <w:rsid w:val="00B9252F"/>
    <w:rsid w:val="00B937B2"/>
    <w:rsid w:val="00B946D4"/>
    <w:rsid w:val="00B967B4"/>
    <w:rsid w:val="00BA2935"/>
    <w:rsid w:val="00BA42A8"/>
    <w:rsid w:val="00BA77BD"/>
    <w:rsid w:val="00BB431F"/>
    <w:rsid w:val="00BB49C5"/>
    <w:rsid w:val="00BB63D1"/>
    <w:rsid w:val="00BB72A0"/>
    <w:rsid w:val="00BB7770"/>
    <w:rsid w:val="00BC00F2"/>
    <w:rsid w:val="00BC0185"/>
    <w:rsid w:val="00BC0464"/>
    <w:rsid w:val="00BC500E"/>
    <w:rsid w:val="00BC75BF"/>
    <w:rsid w:val="00BC766F"/>
    <w:rsid w:val="00BC7BCE"/>
    <w:rsid w:val="00BD4FC1"/>
    <w:rsid w:val="00BD6587"/>
    <w:rsid w:val="00BD698C"/>
    <w:rsid w:val="00BD7250"/>
    <w:rsid w:val="00BD77EE"/>
    <w:rsid w:val="00BD78CC"/>
    <w:rsid w:val="00BE0949"/>
    <w:rsid w:val="00BE20E3"/>
    <w:rsid w:val="00BF5447"/>
    <w:rsid w:val="00BF57FB"/>
    <w:rsid w:val="00BF767A"/>
    <w:rsid w:val="00BF7FD0"/>
    <w:rsid w:val="00C01129"/>
    <w:rsid w:val="00C05642"/>
    <w:rsid w:val="00C10B9C"/>
    <w:rsid w:val="00C11D1C"/>
    <w:rsid w:val="00C13683"/>
    <w:rsid w:val="00C144CF"/>
    <w:rsid w:val="00C14EB8"/>
    <w:rsid w:val="00C172C2"/>
    <w:rsid w:val="00C17638"/>
    <w:rsid w:val="00C21A6B"/>
    <w:rsid w:val="00C25095"/>
    <w:rsid w:val="00C252EC"/>
    <w:rsid w:val="00C25303"/>
    <w:rsid w:val="00C254E2"/>
    <w:rsid w:val="00C2610F"/>
    <w:rsid w:val="00C31715"/>
    <w:rsid w:val="00C375C0"/>
    <w:rsid w:val="00C42633"/>
    <w:rsid w:val="00C44697"/>
    <w:rsid w:val="00C44806"/>
    <w:rsid w:val="00C4700D"/>
    <w:rsid w:val="00C51A6D"/>
    <w:rsid w:val="00C55528"/>
    <w:rsid w:val="00C555CA"/>
    <w:rsid w:val="00C579A2"/>
    <w:rsid w:val="00C62697"/>
    <w:rsid w:val="00C668FF"/>
    <w:rsid w:val="00C70E69"/>
    <w:rsid w:val="00C747E6"/>
    <w:rsid w:val="00C74857"/>
    <w:rsid w:val="00C75C6F"/>
    <w:rsid w:val="00C76142"/>
    <w:rsid w:val="00C84F33"/>
    <w:rsid w:val="00C91EED"/>
    <w:rsid w:val="00C91FC8"/>
    <w:rsid w:val="00C92817"/>
    <w:rsid w:val="00C93DAB"/>
    <w:rsid w:val="00C93F5D"/>
    <w:rsid w:val="00C949EA"/>
    <w:rsid w:val="00CA07B8"/>
    <w:rsid w:val="00CA4281"/>
    <w:rsid w:val="00CA4529"/>
    <w:rsid w:val="00CA5BCA"/>
    <w:rsid w:val="00CA5BE1"/>
    <w:rsid w:val="00CA5DAD"/>
    <w:rsid w:val="00CB2116"/>
    <w:rsid w:val="00CB2338"/>
    <w:rsid w:val="00CB2773"/>
    <w:rsid w:val="00CB32E8"/>
    <w:rsid w:val="00CB4425"/>
    <w:rsid w:val="00CB4FF6"/>
    <w:rsid w:val="00CB5D08"/>
    <w:rsid w:val="00CB72FA"/>
    <w:rsid w:val="00CC0084"/>
    <w:rsid w:val="00CC0816"/>
    <w:rsid w:val="00CC3FD5"/>
    <w:rsid w:val="00CC45EB"/>
    <w:rsid w:val="00CC7275"/>
    <w:rsid w:val="00CC73B3"/>
    <w:rsid w:val="00CD37E3"/>
    <w:rsid w:val="00CD411E"/>
    <w:rsid w:val="00CD55B2"/>
    <w:rsid w:val="00CD62DF"/>
    <w:rsid w:val="00CD7228"/>
    <w:rsid w:val="00CE14DE"/>
    <w:rsid w:val="00CE15E3"/>
    <w:rsid w:val="00CE1A68"/>
    <w:rsid w:val="00CE1D26"/>
    <w:rsid w:val="00CE3F87"/>
    <w:rsid w:val="00CF0F29"/>
    <w:rsid w:val="00CF18CA"/>
    <w:rsid w:val="00CF2D3A"/>
    <w:rsid w:val="00CF2FE8"/>
    <w:rsid w:val="00D0253F"/>
    <w:rsid w:val="00D026B3"/>
    <w:rsid w:val="00D03DC7"/>
    <w:rsid w:val="00D14761"/>
    <w:rsid w:val="00D210FD"/>
    <w:rsid w:val="00D21B14"/>
    <w:rsid w:val="00D24BEE"/>
    <w:rsid w:val="00D30ED1"/>
    <w:rsid w:val="00D32E17"/>
    <w:rsid w:val="00D36F4A"/>
    <w:rsid w:val="00D40FE6"/>
    <w:rsid w:val="00D4437E"/>
    <w:rsid w:val="00D44848"/>
    <w:rsid w:val="00D4523A"/>
    <w:rsid w:val="00D472E2"/>
    <w:rsid w:val="00D47664"/>
    <w:rsid w:val="00D50682"/>
    <w:rsid w:val="00D5185F"/>
    <w:rsid w:val="00D530C4"/>
    <w:rsid w:val="00D53FFE"/>
    <w:rsid w:val="00D54327"/>
    <w:rsid w:val="00D606AD"/>
    <w:rsid w:val="00D60B59"/>
    <w:rsid w:val="00D63310"/>
    <w:rsid w:val="00D7008B"/>
    <w:rsid w:val="00D75F5F"/>
    <w:rsid w:val="00D777D2"/>
    <w:rsid w:val="00D80AEE"/>
    <w:rsid w:val="00D82398"/>
    <w:rsid w:val="00D846D3"/>
    <w:rsid w:val="00D84C19"/>
    <w:rsid w:val="00D84C5D"/>
    <w:rsid w:val="00D850B3"/>
    <w:rsid w:val="00D85BF7"/>
    <w:rsid w:val="00D8618A"/>
    <w:rsid w:val="00D86240"/>
    <w:rsid w:val="00D901EA"/>
    <w:rsid w:val="00D94EFA"/>
    <w:rsid w:val="00D962E8"/>
    <w:rsid w:val="00D96D14"/>
    <w:rsid w:val="00DA0DE1"/>
    <w:rsid w:val="00DA1CC1"/>
    <w:rsid w:val="00DA35A4"/>
    <w:rsid w:val="00DA7055"/>
    <w:rsid w:val="00DA7172"/>
    <w:rsid w:val="00DB23C8"/>
    <w:rsid w:val="00DB2B07"/>
    <w:rsid w:val="00DB2B16"/>
    <w:rsid w:val="00DB55C5"/>
    <w:rsid w:val="00DB6B73"/>
    <w:rsid w:val="00DB7B98"/>
    <w:rsid w:val="00DC1522"/>
    <w:rsid w:val="00DC2776"/>
    <w:rsid w:val="00DC27E6"/>
    <w:rsid w:val="00DC3D07"/>
    <w:rsid w:val="00DD05F6"/>
    <w:rsid w:val="00DD14DD"/>
    <w:rsid w:val="00DD1522"/>
    <w:rsid w:val="00DD1B44"/>
    <w:rsid w:val="00DD45CB"/>
    <w:rsid w:val="00DE32A3"/>
    <w:rsid w:val="00DE5CB6"/>
    <w:rsid w:val="00DE5D16"/>
    <w:rsid w:val="00DE5F29"/>
    <w:rsid w:val="00DE6FAA"/>
    <w:rsid w:val="00DE7CEA"/>
    <w:rsid w:val="00DF6463"/>
    <w:rsid w:val="00DF6E5F"/>
    <w:rsid w:val="00E05E8B"/>
    <w:rsid w:val="00E10C07"/>
    <w:rsid w:val="00E15AE5"/>
    <w:rsid w:val="00E169BE"/>
    <w:rsid w:val="00E1703E"/>
    <w:rsid w:val="00E1762F"/>
    <w:rsid w:val="00E23DEC"/>
    <w:rsid w:val="00E26CCA"/>
    <w:rsid w:val="00E30896"/>
    <w:rsid w:val="00E32198"/>
    <w:rsid w:val="00E32865"/>
    <w:rsid w:val="00E3493D"/>
    <w:rsid w:val="00E41314"/>
    <w:rsid w:val="00E506AA"/>
    <w:rsid w:val="00E52651"/>
    <w:rsid w:val="00E53A11"/>
    <w:rsid w:val="00E54182"/>
    <w:rsid w:val="00E54680"/>
    <w:rsid w:val="00E546CC"/>
    <w:rsid w:val="00E54BF2"/>
    <w:rsid w:val="00E60235"/>
    <w:rsid w:val="00E6092B"/>
    <w:rsid w:val="00E651D4"/>
    <w:rsid w:val="00E656E8"/>
    <w:rsid w:val="00E657D8"/>
    <w:rsid w:val="00E7227F"/>
    <w:rsid w:val="00E74587"/>
    <w:rsid w:val="00E75C91"/>
    <w:rsid w:val="00E838C3"/>
    <w:rsid w:val="00E869CF"/>
    <w:rsid w:val="00E92BC8"/>
    <w:rsid w:val="00E96DA8"/>
    <w:rsid w:val="00E96F70"/>
    <w:rsid w:val="00EA00E9"/>
    <w:rsid w:val="00EA03FE"/>
    <w:rsid w:val="00EA1600"/>
    <w:rsid w:val="00EA220D"/>
    <w:rsid w:val="00EB2038"/>
    <w:rsid w:val="00EB23AA"/>
    <w:rsid w:val="00EB2FF2"/>
    <w:rsid w:val="00EB4A6A"/>
    <w:rsid w:val="00EB7316"/>
    <w:rsid w:val="00EC1E73"/>
    <w:rsid w:val="00ED230F"/>
    <w:rsid w:val="00ED2C21"/>
    <w:rsid w:val="00ED4247"/>
    <w:rsid w:val="00ED7ECD"/>
    <w:rsid w:val="00EE0894"/>
    <w:rsid w:val="00EE61C8"/>
    <w:rsid w:val="00EE6995"/>
    <w:rsid w:val="00EE7CC6"/>
    <w:rsid w:val="00EF0CA5"/>
    <w:rsid w:val="00EF34F1"/>
    <w:rsid w:val="00EF426A"/>
    <w:rsid w:val="00EF4F2A"/>
    <w:rsid w:val="00EF7C39"/>
    <w:rsid w:val="00F0621F"/>
    <w:rsid w:val="00F06841"/>
    <w:rsid w:val="00F07634"/>
    <w:rsid w:val="00F079A8"/>
    <w:rsid w:val="00F11B06"/>
    <w:rsid w:val="00F13A4A"/>
    <w:rsid w:val="00F16068"/>
    <w:rsid w:val="00F16CD7"/>
    <w:rsid w:val="00F21C8A"/>
    <w:rsid w:val="00F239A6"/>
    <w:rsid w:val="00F23AEB"/>
    <w:rsid w:val="00F24200"/>
    <w:rsid w:val="00F24CA5"/>
    <w:rsid w:val="00F33058"/>
    <w:rsid w:val="00F33662"/>
    <w:rsid w:val="00F415A0"/>
    <w:rsid w:val="00F41AB7"/>
    <w:rsid w:val="00F4256D"/>
    <w:rsid w:val="00F42FAF"/>
    <w:rsid w:val="00F501C2"/>
    <w:rsid w:val="00F51C5C"/>
    <w:rsid w:val="00F54D10"/>
    <w:rsid w:val="00F5752C"/>
    <w:rsid w:val="00F6013C"/>
    <w:rsid w:val="00F621D4"/>
    <w:rsid w:val="00F647C1"/>
    <w:rsid w:val="00F6526E"/>
    <w:rsid w:val="00F67FF6"/>
    <w:rsid w:val="00F71ACA"/>
    <w:rsid w:val="00F72ED9"/>
    <w:rsid w:val="00F74099"/>
    <w:rsid w:val="00F74B7D"/>
    <w:rsid w:val="00F758A7"/>
    <w:rsid w:val="00F76804"/>
    <w:rsid w:val="00F77800"/>
    <w:rsid w:val="00F811DE"/>
    <w:rsid w:val="00F9099D"/>
    <w:rsid w:val="00F90DEA"/>
    <w:rsid w:val="00F92420"/>
    <w:rsid w:val="00F92D1E"/>
    <w:rsid w:val="00F942FE"/>
    <w:rsid w:val="00F967C7"/>
    <w:rsid w:val="00FA19C2"/>
    <w:rsid w:val="00FA4250"/>
    <w:rsid w:val="00FA6ACF"/>
    <w:rsid w:val="00FA7BE1"/>
    <w:rsid w:val="00FB2AA6"/>
    <w:rsid w:val="00FB30CF"/>
    <w:rsid w:val="00FB3AA2"/>
    <w:rsid w:val="00FB7290"/>
    <w:rsid w:val="00FC030B"/>
    <w:rsid w:val="00FC0915"/>
    <w:rsid w:val="00FC3FAE"/>
    <w:rsid w:val="00FC4C22"/>
    <w:rsid w:val="00FC7C23"/>
    <w:rsid w:val="00FD2326"/>
    <w:rsid w:val="00FD3655"/>
    <w:rsid w:val="00FE0669"/>
    <w:rsid w:val="00FE3ABC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9CB71"/>
  <w15:chartTrackingRefBased/>
  <w15:docId w15:val="{78C4B562-F1EB-43FD-94D2-A37389F1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3C6"/>
  </w:style>
  <w:style w:type="paragraph" w:styleId="Footer">
    <w:name w:val="footer"/>
    <w:basedOn w:val="Normal"/>
    <w:link w:val="FooterChar"/>
    <w:uiPriority w:val="99"/>
    <w:unhideWhenUsed/>
    <w:rsid w:val="00761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3C6"/>
  </w:style>
  <w:style w:type="paragraph" w:customStyle="1" w:styleId="EndNoteBibliographyTitle">
    <w:name w:val="EndNote Bibliography Title"/>
    <w:basedOn w:val="Normal"/>
    <w:link w:val="EndNoteBibliographyTitleChar"/>
    <w:rsid w:val="0000129B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129B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0129B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0129B"/>
    <w:rPr>
      <w:rFonts w:ascii="Calibri" w:hAnsi="Calibri" w:cs="Calibri"/>
      <w:noProof/>
    </w:rPr>
  </w:style>
  <w:style w:type="table" w:styleId="TableGrid">
    <w:name w:val="Table Grid"/>
    <w:basedOn w:val="TableNormal"/>
    <w:uiPriority w:val="39"/>
    <w:rsid w:val="006E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457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CE15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8502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405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84C5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4C5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84C5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C8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C83"/>
    <w:rPr>
      <w:rFonts w:ascii="Segoe UI" w:hAnsi="Segoe UI" w:cs="Angsana New"/>
      <w:sz w:val="18"/>
      <w:szCs w:val="22"/>
    </w:rPr>
  </w:style>
  <w:style w:type="table" w:styleId="PlainTable3">
    <w:name w:val="Plain Table 3"/>
    <w:basedOn w:val="TableNormal"/>
    <w:uiPriority w:val="43"/>
    <w:rsid w:val="005F3C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F3C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91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FC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FC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FC8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5313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FC219-68D3-4804-A7D0-1A4CAB1F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Witwisit Kesornsit</dc:creator>
  <cp:keywords/>
  <dc:description/>
  <cp:lastModifiedBy>Pisit Piyapasuntra</cp:lastModifiedBy>
  <cp:revision>2</cp:revision>
  <cp:lastPrinted>2019-04-23T04:34:00Z</cp:lastPrinted>
  <dcterms:created xsi:type="dcterms:W3CDTF">2019-05-08T06:39:00Z</dcterms:created>
  <dcterms:modified xsi:type="dcterms:W3CDTF">2019-05-08T06:39:00Z</dcterms:modified>
</cp:coreProperties>
</file>